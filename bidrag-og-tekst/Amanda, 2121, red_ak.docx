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2DF37" w14:textId="3FFEE153" w:rsidR="004A47D4" w:rsidRPr="004A47D4" w:rsidRDefault="00E10ADE" w:rsidP="008F2CE7">
      <w:pPr>
        <w:jc w:val="both"/>
        <w:rPr>
          <w:rFonts w:ascii="Times" w:hAnsi="Times"/>
        </w:rPr>
      </w:pPr>
      <w:r w:rsidRPr="004916C0">
        <w:rPr>
          <w:rFonts w:ascii="Times" w:hAnsi="Times"/>
          <w:u w:val="single"/>
        </w:rPr>
        <w:t>ARKIVNOTAT</w:t>
      </w:r>
      <w:r>
        <w:rPr>
          <w:rFonts w:ascii="Times" w:hAnsi="Times"/>
        </w:rPr>
        <w:t>:</w:t>
      </w:r>
    </w:p>
    <w:p w14:paraId="3F2A0EAE" w14:textId="521CD20E" w:rsidR="006A2617" w:rsidRPr="004916C0" w:rsidRDefault="00B11004" w:rsidP="008F2CE7">
      <w:pPr>
        <w:jc w:val="both"/>
        <w:rPr>
          <w:rFonts w:ascii="American Typewriter" w:hAnsi="American Typewriter"/>
          <w:i/>
          <w:sz w:val="20"/>
          <w:szCs w:val="20"/>
        </w:rPr>
      </w:pPr>
      <w:proofErr w:type="spellStart"/>
      <w:r w:rsidRPr="004916C0">
        <w:rPr>
          <w:rFonts w:ascii="American Typewriter" w:hAnsi="American Typewriter"/>
          <w:i/>
          <w:sz w:val="20"/>
          <w:szCs w:val="20"/>
        </w:rPr>
        <w:t>Uploaded</w:t>
      </w:r>
      <w:proofErr w:type="spellEnd"/>
      <w:r w:rsidRPr="004916C0">
        <w:rPr>
          <w:rFonts w:ascii="American Typewriter" w:hAnsi="American Typewriter"/>
          <w:i/>
          <w:sz w:val="20"/>
          <w:szCs w:val="20"/>
        </w:rPr>
        <w:t xml:space="preserve">, elektronisk dagbogsnotat. </w:t>
      </w:r>
      <w:proofErr w:type="spellStart"/>
      <w:r w:rsidR="00395CFE" w:rsidRPr="004916C0">
        <w:rPr>
          <w:rFonts w:ascii="American Typewriter" w:hAnsi="American Typewriter"/>
          <w:i/>
          <w:sz w:val="20"/>
          <w:szCs w:val="20"/>
        </w:rPr>
        <w:t>Streamofconsciousness</w:t>
      </w:r>
      <w:proofErr w:type="spellEnd"/>
      <w:r w:rsidR="00395CFE" w:rsidRPr="004916C0">
        <w:rPr>
          <w:rFonts w:ascii="American Typewriter" w:hAnsi="American Typewriter"/>
          <w:i/>
          <w:sz w:val="20"/>
          <w:szCs w:val="20"/>
        </w:rPr>
        <w:t xml:space="preserve"> #572, tænkt tirsdag 14. maj, </w:t>
      </w:r>
      <w:r w:rsidR="006A2617" w:rsidRPr="004916C0">
        <w:rPr>
          <w:rFonts w:ascii="American Typewriter" w:hAnsi="American Typewriter"/>
          <w:i/>
          <w:sz w:val="20"/>
          <w:szCs w:val="20"/>
        </w:rPr>
        <w:t>2121</w:t>
      </w:r>
    </w:p>
    <w:p w14:paraId="0B997F27" w14:textId="1EC13EBE" w:rsidR="00395CFE" w:rsidRPr="004916C0" w:rsidRDefault="00395CFE" w:rsidP="008F2CE7">
      <w:pPr>
        <w:jc w:val="both"/>
        <w:rPr>
          <w:rFonts w:ascii="American Typewriter" w:hAnsi="American Typewriter"/>
          <w:i/>
          <w:sz w:val="20"/>
          <w:szCs w:val="20"/>
        </w:rPr>
      </w:pPr>
      <w:r w:rsidRPr="004916C0">
        <w:rPr>
          <w:rFonts w:ascii="American Typewriter" w:hAnsi="American Typewriter"/>
          <w:i/>
          <w:sz w:val="20"/>
          <w:szCs w:val="20"/>
        </w:rPr>
        <w:t>(</w:t>
      </w:r>
      <w:proofErr w:type="spellStart"/>
      <w:r w:rsidRPr="004916C0">
        <w:rPr>
          <w:rFonts w:ascii="American Typewriter" w:hAnsi="American Typewriter"/>
          <w:i/>
          <w:sz w:val="20"/>
          <w:szCs w:val="20"/>
        </w:rPr>
        <w:t>uploaded</w:t>
      </w:r>
      <w:proofErr w:type="spellEnd"/>
      <w:r w:rsidRPr="004916C0">
        <w:rPr>
          <w:rFonts w:ascii="American Typewriter" w:hAnsi="American Typewriter"/>
          <w:i/>
          <w:sz w:val="20"/>
          <w:szCs w:val="20"/>
        </w:rPr>
        <w:t xml:space="preserve"> søndag 19. maj, 2121. </w:t>
      </w:r>
      <w:r w:rsidR="00E10ADE" w:rsidRPr="004916C0">
        <w:rPr>
          <w:rFonts w:ascii="American Typewriter" w:hAnsi="American Typewriter"/>
          <w:i/>
          <w:sz w:val="20"/>
          <w:szCs w:val="20"/>
        </w:rPr>
        <w:t xml:space="preserve">NB: </w:t>
      </w:r>
      <w:r w:rsidRPr="004916C0">
        <w:rPr>
          <w:rFonts w:ascii="American Typewriter" w:hAnsi="American Typewriter"/>
          <w:i/>
          <w:sz w:val="20"/>
          <w:szCs w:val="20"/>
        </w:rPr>
        <w:t xml:space="preserve">i årene 2119-2122 var det særligt </w:t>
      </w:r>
      <w:commentRangeStart w:id="0"/>
      <w:r w:rsidRPr="004916C0">
        <w:rPr>
          <w:rFonts w:ascii="American Typewriter" w:hAnsi="American Typewriter"/>
          <w:i/>
          <w:sz w:val="20"/>
          <w:szCs w:val="20"/>
        </w:rPr>
        <w:t>moderne</w:t>
      </w:r>
      <w:r w:rsidR="004916C0">
        <w:rPr>
          <w:rFonts w:ascii="American Typewriter" w:hAnsi="American Typewriter"/>
          <w:i/>
          <w:sz w:val="20"/>
          <w:szCs w:val="20"/>
        </w:rPr>
        <w:t xml:space="preserve"> blandt trendy </w:t>
      </w:r>
      <w:commentRangeEnd w:id="0"/>
      <w:r w:rsidR="00732914">
        <w:rPr>
          <w:rStyle w:val="Kommentarhenvisning"/>
        </w:rPr>
        <w:commentReference w:id="0"/>
      </w:r>
      <w:r w:rsidR="004916C0">
        <w:rPr>
          <w:rFonts w:ascii="American Typewriter" w:hAnsi="American Typewriter"/>
          <w:i/>
          <w:sz w:val="20"/>
          <w:szCs w:val="20"/>
        </w:rPr>
        <w:t>30-årige</w:t>
      </w:r>
      <w:r w:rsidRPr="004916C0">
        <w:rPr>
          <w:rFonts w:ascii="American Typewriter" w:hAnsi="American Typewriter"/>
          <w:i/>
          <w:sz w:val="20"/>
          <w:szCs w:val="20"/>
        </w:rPr>
        <w:t xml:space="preserve"> kun at have én ugentlig </w:t>
      </w:r>
      <w:proofErr w:type="spellStart"/>
      <w:r w:rsidRPr="004916C0">
        <w:rPr>
          <w:rFonts w:ascii="American Typewriter" w:hAnsi="American Typewriter"/>
          <w:i/>
          <w:sz w:val="20"/>
          <w:szCs w:val="20"/>
        </w:rPr>
        <w:t>cloudopdatering</w:t>
      </w:r>
      <w:proofErr w:type="spellEnd"/>
      <w:r w:rsidRPr="004916C0">
        <w:rPr>
          <w:rFonts w:ascii="American Typewriter" w:hAnsi="American Typewriter"/>
          <w:i/>
          <w:sz w:val="20"/>
          <w:szCs w:val="20"/>
        </w:rPr>
        <w:t xml:space="preserve"> af </w:t>
      </w:r>
      <w:proofErr w:type="spellStart"/>
      <w:r w:rsidRPr="004916C0">
        <w:rPr>
          <w:rFonts w:ascii="American Typewriter" w:hAnsi="American Typewriter"/>
          <w:i/>
          <w:sz w:val="20"/>
          <w:szCs w:val="20"/>
        </w:rPr>
        <w:t>streamofconsciousness</w:t>
      </w:r>
      <w:r w:rsidR="00E10ADE" w:rsidRPr="004916C0">
        <w:rPr>
          <w:rFonts w:ascii="American Typewriter" w:hAnsi="American Typewriter"/>
          <w:i/>
          <w:sz w:val="20"/>
          <w:szCs w:val="20"/>
        </w:rPr>
        <w:t>materiale</w:t>
      </w:r>
      <w:proofErr w:type="spellEnd"/>
      <w:r w:rsidRPr="004916C0">
        <w:rPr>
          <w:rFonts w:ascii="American Typewriter" w:hAnsi="American Typewriter"/>
          <w:i/>
          <w:sz w:val="20"/>
          <w:szCs w:val="20"/>
        </w:rPr>
        <w:t>)</w:t>
      </w:r>
    </w:p>
    <w:p w14:paraId="4B8210E9" w14:textId="77777777" w:rsidR="006A2617" w:rsidRPr="004916C0" w:rsidRDefault="006A2617" w:rsidP="008F2CE7">
      <w:pPr>
        <w:jc w:val="both"/>
        <w:rPr>
          <w:rFonts w:ascii="American Typewriter" w:hAnsi="American Typewriter"/>
          <w:i/>
          <w:sz w:val="20"/>
          <w:szCs w:val="20"/>
        </w:rPr>
      </w:pPr>
    </w:p>
    <w:p w14:paraId="01E6B7E5" w14:textId="77777777" w:rsidR="00395CFE" w:rsidRPr="004A47D4" w:rsidRDefault="00395CFE" w:rsidP="008F2CE7">
      <w:pPr>
        <w:jc w:val="both"/>
        <w:rPr>
          <w:rFonts w:ascii="Times" w:hAnsi="Times"/>
        </w:rPr>
      </w:pPr>
    </w:p>
    <w:p w14:paraId="7DD164B9" w14:textId="77777777" w:rsidR="00395CFE" w:rsidRDefault="00395CFE" w:rsidP="008F2CE7">
      <w:pPr>
        <w:jc w:val="both"/>
        <w:rPr>
          <w:rFonts w:ascii="Times" w:hAnsi="Times"/>
        </w:rPr>
      </w:pPr>
      <w:r>
        <w:rPr>
          <w:rFonts w:ascii="Times" w:hAnsi="Times"/>
        </w:rPr>
        <w:t>Tir</w:t>
      </w:r>
      <w:del w:id="2" w:author="Ask Katzeff" w:date="2016-02-05T11:16:00Z">
        <w:r w:rsidDel="00B73622">
          <w:rPr>
            <w:rFonts w:ascii="Times" w:hAnsi="Times"/>
          </w:rPr>
          <w:delText>d</w:delText>
        </w:r>
      </w:del>
      <w:r>
        <w:rPr>
          <w:rFonts w:ascii="Times" w:hAnsi="Times"/>
        </w:rPr>
        <w:t xml:space="preserve">sdag: </w:t>
      </w:r>
    </w:p>
    <w:p w14:paraId="57CFA378" w14:textId="2F9C9FB0" w:rsidR="006A2617" w:rsidRPr="004A47D4" w:rsidRDefault="004C2C7F" w:rsidP="008F2CE7">
      <w:pPr>
        <w:jc w:val="both"/>
        <w:rPr>
          <w:rFonts w:ascii="Times" w:hAnsi="Times"/>
        </w:rPr>
      </w:pPr>
      <w:r>
        <w:rPr>
          <w:rFonts w:ascii="Times" w:hAnsi="Times"/>
        </w:rPr>
        <w:t>jeg har tænkt en del over vejret. det er næsten altid diset. v</w:t>
      </w:r>
      <w:r w:rsidR="006A2617" w:rsidRPr="004A47D4">
        <w:rPr>
          <w:rFonts w:ascii="Times" w:hAnsi="Times"/>
        </w:rPr>
        <w:t>i har ikke så tit solskin og ikke så tit regn, men disens tyngde kan variere lidt. jeg har l</w:t>
      </w:r>
      <w:r>
        <w:rPr>
          <w:rFonts w:ascii="Times" w:hAnsi="Times"/>
        </w:rPr>
        <w:t>æst et sted, at verden</w:t>
      </w:r>
      <w:r w:rsidR="006A2617" w:rsidRPr="004A47D4">
        <w:rPr>
          <w:rFonts w:ascii="Times" w:hAnsi="Times"/>
        </w:rPr>
        <w:t xml:space="preserve"> engang havde årstider, hvor dagenes temperatur og temperament havde store udsving.</w:t>
      </w:r>
      <w:r>
        <w:rPr>
          <w:rFonts w:ascii="Times" w:hAnsi="Times"/>
        </w:rPr>
        <w:t xml:space="preserve"> s</w:t>
      </w:r>
      <w:r w:rsidR="006A2617" w:rsidRPr="004A47D4">
        <w:rPr>
          <w:rFonts w:ascii="Times" w:hAnsi="Times"/>
        </w:rPr>
        <w:t xml:space="preserve">ådan er det ikke længere. </w:t>
      </w:r>
      <w:r>
        <w:rPr>
          <w:rFonts w:ascii="Times" w:hAnsi="Times"/>
        </w:rPr>
        <w:t>men det er ok. diset vejr er eftertænksomhed</w:t>
      </w:r>
      <w:ins w:id="3" w:author="Ask Katzeff" w:date="2016-02-05T11:16:00Z">
        <w:r w:rsidR="00B73622">
          <w:rPr>
            <w:rFonts w:ascii="Times" w:hAnsi="Times"/>
          </w:rPr>
          <w:t>s</w:t>
        </w:r>
      </w:ins>
      <w:r>
        <w:rPr>
          <w:rFonts w:ascii="Times" w:hAnsi="Times"/>
        </w:rPr>
        <w:t>vejr, har jeg læst i en digtsamling fra 2018.</w:t>
      </w:r>
    </w:p>
    <w:p w14:paraId="53BF10DA" w14:textId="77777777" w:rsidR="006A2617" w:rsidRPr="004A47D4" w:rsidRDefault="006A2617" w:rsidP="008F2CE7">
      <w:pPr>
        <w:jc w:val="both"/>
        <w:rPr>
          <w:rFonts w:ascii="Times" w:hAnsi="Times"/>
        </w:rPr>
      </w:pPr>
    </w:p>
    <w:p w14:paraId="63F6685D" w14:textId="2DC11DC8" w:rsidR="006A2617" w:rsidRPr="004A47D4" w:rsidRDefault="00BA2B18" w:rsidP="008F2CE7">
      <w:pPr>
        <w:jc w:val="both"/>
        <w:rPr>
          <w:rFonts w:ascii="Times" w:hAnsi="Times"/>
        </w:rPr>
      </w:pPr>
      <w:r w:rsidRPr="004A47D4">
        <w:rPr>
          <w:rFonts w:ascii="Times" w:hAnsi="Times"/>
        </w:rPr>
        <w:t>v</w:t>
      </w:r>
      <w:r w:rsidR="006A2617" w:rsidRPr="004A47D4">
        <w:rPr>
          <w:rFonts w:ascii="Times" w:hAnsi="Times"/>
        </w:rPr>
        <w:t>i bor alle sammen i fælles rum med ret lidt plads. men det gør ikke noget</w:t>
      </w:r>
      <w:r w:rsidR="004C2C7F">
        <w:rPr>
          <w:rFonts w:ascii="Times" w:hAnsi="Times"/>
        </w:rPr>
        <w:t>,</w:t>
      </w:r>
      <w:r w:rsidR="006A2617" w:rsidRPr="004A47D4">
        <w:rPr>
          <w:rFonts w:ascii="Times" w:hAnsi="Times"/>
        </w:rPr>
        <w:t xml:space="preserve"> for i 2111 opfandt en </w:t>
      </w:r>
      <w:r w:rsidRPr="004A47D4">
        <w:rPr>
          <w:rFonts w:ascii="Times" w:hAnsi="Times"/>
        </w:rPr>
        <w:t xml:space="preserve">japansk designer </w:t>
      </w:r>
      <w:r w:rsidRPr="004916C0">
        <w:rPr>
          <w:rFonts w:ascii="Times" w:hAnsi="Times"/>
          <w:i/>
        </w:rPr>
        <w:t>naturdragten</w:t>
      </w:r>
      <w:r w:rsidRPr="004A47D4">
        <w:rPr>
          <w:rFonts w:ascii="Times" w:hAnsi="Times"/>
        </w:rPr>
        <w:t xml:space="preserve">. </w:t>
      </w:r>
      <w:commentRangeStart w:id="4"/>
      <w:r w:rsidRPr="004A47D4">
        <w:rPr>
          <w:rFonts w:ascii="Times" w:hAnsi="Times"/>
        </w:rPr>
        <w:t>n</w:t>
      </w:r>
      <w:r w:rsidR="006A2617" w:rsidRPr="004A47D4">
        <w:rPr>
          <w:rFonts w:ascii="Times" w:hAnsi="Times"/>
        </w:rPr>
        <w:t>år jeg siger japansk</w:t>
      </w:r>
      <w:r w:rsidR="009C0029">
        <w:rPr>
          <w:rFonts w:ascii="Times" w:hAnsi="Times"/>
        </w:rPr>
        <w:t>,</w:t>
      </w:r>
      <w:r w:rsidR="006A2617" w:rsidRPr="004A47D4">
        <w:rPr>
          <w:rFonts w:ascii="Times" w:hAnsi="Times"/>
        </w:rPr>
        <w:t xml:space="preserve"> er det en æstetisk ramme</w:t>
      </w:r>
      <w:del w:id="5" w:author="Ask Katzeff" w:date="2016-02-05T11:19:00Z">
        <w:r w:rsidR="006A2617" w:rsidRPr="004A47D4" w:rsidDel="00B73622">
          <w:rPr>
            <w:rFonts w:ascii="Times" w:hAnsi="Times"/>
          </w:rPr>
          <w:delText>n</w:delText>
        </w:r>
      </w:del>
      <w:r w:rsidR="006A2617" w:rsidRPr="004A47D4">
        <w:rPr>
          <w:rFonts w:ascii="Times" w:hAnsi="Times"/>
        </w:rPr>
        <w:t>forståelse, i</w:t>
      </w:r>
      <w:r w:rsidRPr="004A47D4">
        <w:rPr>
          <w:rFonts w:ascii="Times" w:hAnsi="Times"/>
        </w:rPr>
        <w:t xml:space="preserve">kke en nationalstatsreference. </w:t>
      </w:r>
      <w:commentRangeEnd w:id="4"/>
      <w:r w:rsidR="00B73622">
        <w:rPr>
          <w:rStyle w:val="Kommentarhenvisning"/>
        </w:rPr>
        <w:commentReference w:id="4"/>
      </w:r>
      <w:r w:rsidRPr="004A47D4">
        <w:rPr>
          <w:rFonts w:ascii="Times" w:hAnsi="Times"/>
        </w:rPr>
        <w:t>d</w:t>
      </w:r>
      <w:r w:rsidR="006A2617" w:rsidRPr="004A47D4">
        <w:rPr>
          <w:rFonts w:ascii="Times" w:hAnsi="Times"/>
        </w:rPr>
        <w:t>ragten er lavet af et let, edderkoppespindsagtigt materiale</w:t>
      </w:r>
      <w:r w:rsidR="004C2C7F">
        <w:rPr>
          <w:rFonts w:ascii="Times" w:hAnsi="Times"/>
        </w:rPr>
        <w:t>,</w:t>
      </w:r>
      <w:r w:rsidR="006A2617" w:rsidRPr="004A47D4">
        <w:rPr>
          <w:rFonts w:ascii="Times" w:hAnsi="Times"/>
        </w:rPr>
        <w:t xml:space="preserve"> som klistrer lidt på hud</w:t>
      </w:r>
      <w:r w:rsidRPr="004A47D4">
        <w:rPr>
          <w:rFonts w:ascii="Times" w:hAnsi="Times"/>
        </w:rPr>
        <w:t>en</w:t>
      </w:r>
      <w:r w:rsidR="004C2C7F">
        <w:rPr>
          <w:rFonts w:ascii="Times" w:hAnsi="Times"/>
        </w:rPr>
        <w:t>,</w:t>
      </w:r>
      <w:r w:rsidRPr="004A47D4">
        <w:rPr>
          <w:rFonts w:ascii="Times" w:hAnsi="Times"/>
        </w:rPr>
        <w:t xml:space="preserve"> når man kommer ud af badet. </w:t>
      </w:r>
      <w:r w:rsidR="009C0029">
        <w:rPr>
          <w:rFonts w:ascii="Times" w:hAnsi="Times"/>
        </w:rPr>
        <w:t>d</w:t>
      </w:r>
      <w:r w:rsidR="006A2617" w:rsidRPr="004A47D4">
        <w:rPr>
          <w:rFonts w:ascii="Times" w:hAnsi="Times"/>
        </w:rPr>
        <w:t xml:space="preserve">en er vævet af </w:t>
      </w:r>
      <w:commentRangeStart w:id="6"/>
      <w:r w:rsidR="006A2617" w:rsidRPr="004A47D4">
        <w:rPr>
          <w:rFonts w:ascii="Times" w:hAnsi="Times"/>
        </w:rPr>
        <w:t xml:space="preserve">et særligt, højteknologisk materiale </w:t>
      </w:r>
      <w:commentRangeEnd w:id="6"/>
      <w:r w:rsidR="00B73622">
        <w:rPr>
          <w:rStyle w:val="Kommentarhenvisning"/>
        </w:rPr>
        <w:commentReference w:id="6"/>
      </w:r>
      <w:r w:rsidRPr="004A47D4">
        <w:rPr>
          <w:rFonts w:ascii="Times" w:hAnsi="Times"/>
        </w:rPr>
        <w:t xml:space="preserve">som gør, at man aldrig fryser. </w:t>
      </w:r>
      <w:r w:rsidR="009C0029">
        <w:rPr>
          <w:rFonts w:ascii="Times" w:hAnsi="Times"/>
        </w:rPr>
        <w:t>j</w:t>
      </w:r>
      <w:r w:rsidR="006A2617" w:rsidRPr="004A47D4">
        <w:rPr>
          <w:rFonts w:ascii="Times" w:hAnsi="Times"/>
        </w:rPr>
        <w:t xml:space="preserve">eg har prøvet at fryse i mine 20’ere, </w:t>
      </w:r>
      <w:r w:rsidRPr="004A47D4">
        <w:rPr>
          <w:rFonts w:ascii="Times" w:hAnsi="Times"/>
        </w:rPr>
        <w:t>men det slipper jeg</w:t>
      </w:r>
      <w:del w:id="7" w:author="Ask Katzeff" w:date="2016-02-05T11:20:00Z">
        <w:r w:rsidRPr="004A47D4" w:rsidDel="00B73622">
          <w:rPr>
            <w:rFonts w:ascii="Times" w:hAnsi="Times"/>
          </w:rPr>
          <w:delText xml:space="preserve"> så</w:delText>
        </w:r>
      </w:del>
      <w:r w:rsidRPr="004A47D4">
        <w:rPr>
          <w:rFonts w:ascii="Times" w:hAnsi="Times"/>
        </w:rPr>
        <w:t xml:space="preserve"> for nu. </w:t>
      </w:r>
      <w:r w:rsidR="009C0029">
        <w:rPr>
          <w:rFonts w:ascii="Times" w:hAnsi="Times"/>
        </w:rPr>
        <w:t>n</w:t>
      </w:r>
      <w:r w:rsidR="006A2617" w:rsidRPr="004A47D4">
        <w:rPr>
          <w:rFonts w:ascii="Times" w:hAnsi="Times"/>
        </w:rPr>
        <w:t xml:space="preserve">aturdragten </w:t>
      </w:r>
      <w:commentRangeStart w:id="8"/>
      <w:r w:rsidR="006A2617" w:rsidRPr="004A47D4">
        <w:rPr>
          <w:rFonts w:ascii="Times" w:hAnsi="Times"/>
        </w:rPr>
        <w:t>gør det muligt aldrig at bekymre sig om at o</w:t>
      </w:r>
      <w:r w:rsidRPr="004A47D4">
        <w:rPr>
          <w:rFonts w:ascii="Times" w:hAnsi="Times"/>
        </w:rPr>
        <w:t xml:space="preserve">pholde sig </w:t>
      </w:r>
      <w:commentRangeEnd w:id="8"/>
      <w:r w:rsidR="00B73622">
        <w:rPr>
          <w:rStyle w:val="Kommentarhenvisning"/>
        </w:rPr>
        <w:commentReference w:id="8"/>
      </w:r>
      <w:r w:rsidRPr="004A47D4">
        <w:rPr>
          <w:rFonts w:ascii="Times" w:hAnsi="Times"/>
        </w:rPr>
        <w:t>udendørs i dagevis.</w:t>
      </w:r>
      <w:r w:rsidR="009C0029">
        <w:rPr>
          <w:rFonts w:ascii="Times" w:hAnsi="Times"/>
        </w:rPr>
        <w:t xml:space="preserve"> BE WHERE YOU ARE siger reklamen.</w:t>
      </w:r>
      <w:r w:rsidR="004C2C7F">
        <w:rPr>
          <w:rFonts w:ascii="Times" w:hAnsi="Times"/>
        </w:rPr>
        <w:t xml:space="preserve"> lidt</w:t>
      </w:r>
      <w:r w:rsidR="006E0D63">
        <w:rPr>
          <w:rFonts w:ascii="Times" w:hAnsi="Times"/>
        </w:rPr>
        <w:t xml:space="preserve"> ligesom vilde dyr. ræve eller ulve eller hjorte. de ryster fugten af pelsen og vandrer ubesværet videre.</w:t>
      </w:r>
      <w:r w:rsidRPr="004A47D4">
        <w:rPr>
          <w:rFonts w:ascii="Times" w:hAnsi="Times"/>
        </w:rPr>
        <w:t xml:space="preserve"> j</w:t>
      </w:r>
      <w:r w:rsidR="006A2617" w:rsidRPr="004A47D4">
        <w:rPr>
          <w:rFonts w:ascii="Times" w:hAnsi="Times"/>
        </w:rPr>
        <w:t>eg har hørt at man kan få en opgraderet versio</w:t>
      </w:r>
      <w:r w:rsidRPr="004A47D4">
        <w:rPr>
          <w:rFonts w:ascii="Times" w:hAnsi="Times"/>
        </w:rPr>
        <w:t>n</w:t>
      </w:r>
      <w:r w:rsidR="006E0D63">
        <w:rPr>
          <w:rFonts w:ascii="Times" w:hAnsi="Times"/>
        </w:rPr>
        <w:t xml:space="preserve"> </w:t>
      </w:r>
      <w:r w:rsidR="00FF5E1B">
        <w:rPr>
          <w:rFonts w:ascii="Times" w:hAnsi="Times"/>
        </w:rPr>
        <w:t>som er 100% bakteri</w:t>
      </w:r>
      <w:ins w:id="9" w:author="Ask Katzeff" w:date="2016-02-05T11:21:00Z">
        <w:r w:rsidR="00B73622">
          <w:rPr>
            <w:rFonts w:ascii="Times" w:hAnsi="Times"/>
          </w:rPr>
          <w:t>e</w:t>
        </w:r>
      </w:ins>
      <w:r w:rsidR="00FF5E1B">
        <w:rPr>
          <w:rFonts w:ascii="Times" w:hAnsi="Times"/>
        </w:rPr>
        <w:t>afvisende,</w:t>
      </w:r>
      <w:r w:rsidRPr="004A47D4">
        <w:rPr>
          <w:rFonts w:ascii="Times" w:hAnsi="Times"/>
        </w:rPr>
        <w:t xml:space="preserve"> men den har jeg ikke prøvet. d</w:t>
      </w:r>
      <w:r w:rsidR="006A2617" w:rsidRPr="004A47D4">
        <w:rPr>
          <w:rFonts w:ascii="Times" w:hAnsi="Times"/>
        </w:rPr>
        <w:t>et gør ikke n</w:t>
      </w:r>
      <w:r w:rsidR="006E0D63">
        <w:rPr>
          <w:rFonts w:ascii="Times" w:hAnsi="Times"/>
        </w:rPr>
        <w:t>oget.</w:t>
      </w:r>
      <w:r w:rsidRPr="004A47D4">
        <w:rPr>
          <w:rFonts w:ascii="Times" w:hAnsi="Times"/>
        </w:rPr>
        <w:t xml:space="preserve"> jeg kan faktisk godt lide den der tilfældige influenzatilstand</w:t>
      </w:r>
      <w:r w:rsidR="006E0D63">
        <w:rPr>
          <w:rFonts w:ascii="Times" w:hAnsi="Times"/>
        </w:rPr>
        <w:t>,</w:t>
      </w:r>
      <w:r w:rsidRPr="004A47D4">
        <w:rPr>
          <w:rFonts w:ascii="Times" w:hAnsi="Times"/>
        </w:rPr>
        <w:t xml:space="preserve"> hvor man bare må ligge i sin hængekøje og pudse næse hele dagen. som om influenzasymptomerne kan minde mig lidt om</w:t>
      </w:r>
      <w:r w:rsidR="006E0D63">
        <w:rPr>
          <w:rFonts w:ascii="Times" w:hAnsi="Times"/>
        </w:rPr>
        <w:t>,</w:t>
      </w:r>
      <w:r w:rsidRPr="004A47D4">
        <w:rPr>
          <w:rFonts w:ascii="Times" w:hAnsi="Times"/>
        </w:rPr>
        <w:t xml:space="preserve"> hvor vi kommer fra. tænk at folk engang dø</w:t>
      </w:r>
      <w:del w:id="10" w:author="Ask Katzeff" w:date="2016-02-05T11:22:00Z">
        <w:r w:rsidRPr="004A47D4" w:rsidDel="00B73622">
          <w:rPr>
            <w:rFonts w:ascii="Times" w:hAnsi="Times"/>
          </w:rPr>
          <w:delText>e</w:delText>
        </w:r>
      </w:del>
      <w:r w:rsidRPr="004A47D4">
        <w:rPr>
          <w:rFonts w:ascii="Times" w:hAnsi="Times"/>
        </w:rPr>
        <w:t>de</w:t>
      </w:r>
      <w:r w:rsidR="00156CD7" w:rsidRPr="004A47D4">
        <w:rPr>
          <w:rFonts w:ascii="Times" w:hAnsi="Times"/>
        </w:rPr>
        <w:t xml:space="preserve"> af lungebetændelse. jeg har aldrig kendt nogen med lungebetændelse. eller kræft.</w:t>
      </w:r>
    </w:p>
    <w:p w14:paraId="7F0EAA92" w14:textId="77777777" w:rsidR="00156CD7" w:rsidRPr="004A47D4" w:rsidRDefault="00156CD7" w:rsidP="008F2CE7">
      <w:pPr>
        <w:jc w:val="both"/>
        <w:rPr>
          <w:rFonts w:ascii="Times" w:hAnsi="Times"/>
        </w:rPr>
      </w:pPr>
    </w:p>
    <w:p w14:paraId="0098F58A" w14:textId="52415E8D" w:rsidR="00E10ADE" w:rsidRDefault="006E0D63" w:rsidP="008F2CE7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det værste ved </w:t>
      </w:r>
      <w:r w:rsidR="009C0029">
        <w:rPr>
          <w:rFonts w:ascii="Times" w:hAnsi="Times"/>
        </w:rPr>
        <w:t>influe</w:t>
      </w:r>
      <w:del w:id="11" w:author="Ask Katzeff" w:date="2016-02-05T11:22:00Z">
        <w:r w:rsidR="009C0029" w:rsidDel="00B73622">
          <w:rPr>
            <w:rFonts w:ascii="Times" w:hAnsi="Times"/>
          </w:rPr>
          <w:delText>a</w:delText>
        </w:r>
      </w:del>
      <w:r w:rsidR="009C0029">
        <w:rPr>
          <w:rFonts w:ascii="Times" w:hAnsi="Times"/>
        </w:rPr>
        <w:t xml:space="preserve">nza er lyden af snottet. </w:t>
      </w:r>
      <w:r>
        <w:rPr>
          <w:rFonts w:ascii="Times" w:hAnsi="Times"/>
        </w:rPr>
        <w:t>pudset næse. hoste. eller snorken.</w:t>
      </w:r>
      <w:r w:rsidR="009C0029">
        <w:rPr>
          <w:rFonts w:ascii="Times" w:hAnsi="Times"/>
        </w:rPr>
        <w:t xml:space="preserve"> når man er rigtigt sløj kan det godt virke</w:t>
      </w:r>
      <w:del w:id="12" w:author="Ask Katzeff" w:date="2016-02-05T11:23:00Z">
        <w:r w:rsidR="009C0029" w:rsidDel="00B73622">
          <w:rPr>
            <w:rFonts w:ascii="Times" w:hAnsi="Times"/>
          </w:rPr>
          <w:delText xml:space="preserve"> lidt</w:delText>
        </w:r>
      </w:del>
      <w:r w:rsidR="009C0029">
        <w:rPr>
          <w:rFonts w:ascii="Times" w:hAnsi="Times"/>
        </w:rPr>
        <w:t xml:space="preserve"> uoverskueligt at vandre ud i naturen og finde et ophæng til sin hængekøje. så er det trods alt nemmere at benytte no</w:t>
      </w:r>
      <w:r w:rsidR="008F2CE7">
        <w:rPr>
          <w:rFonts w:ascii="Times" w:hAnsi="Times"/>
        </w:rPr>
        <w:t>gle af de mange kroge i de tætte</w:t>
      </w:r>
      <w:r w:rsidR="009C0029">
        <w:rPr>
          <w:rFonts w:ascii="Times" w:hAnsi="Times"/>
        </w:rPr>
        <w:t xml:space="preserve"> fællesrum. der er bare så stille. og selvom stilheden </w:t>
      </w:r>
      <w:r w:rsidR="00045B01">
        <w:rPr>
          <w:rFonts w:ascii="Times" w:hAnsi="Times"/>
        </w:rPr>
        <w:t xml:space="preserve">det meste af tiden </w:t>
      </w:r>
      <w:r w:rsidR="009C0029">
        <w:rPr>
          <w:rFonts w:ascii="Times" w:hAnsi="Times"/>
        </w:rPr>
        <w:t xml:space="preserve">kan virke som en god fælles ramme, et afsæt for refleksion, fordybelse eller nærvær, så er der i dette fælles, delte rum ikke rigtigt plads til at dele kropslige lyde. </w:t>
      </w:r>
      <w:r w:rsidR="00045B01">
        <w:rPr>
          <w:rFonts w:ascii="Times" w:hAnsi="Times"/>
        </w:rPr>
        <w:t>vi</w:t>
      </w:r>
      <w:r w:rsidR="00E10ADE">
        <w:rPr>
          <w:rFonts w:ascii="Times" w:hAnsi="Times"/>
        </w:rPr>
        <w:t xml:space="preserve"> er stille for at være tilstede, men ikke for at blive gjort opmærksom på andres tilstedeværelse. </w:t>
      </w:r>
    </w:p>
    <w:p w14:paraId="19B53715" w14:textId="77777777" w:rsidR="00E10ADE" w:rsidRDefault="00E10ADE" w:rsidP="008F2CE7">
      <w:pPr>
        <w:jc w:val="both"/>
        <w:rPr>
          <w:rFonts w:ascii="Times" w:hAnsi="Times"/>
        </w:rPr>
      </w:pPr>
    </w:p>
    <w:p w14:paraId="6EAA84C7" w14:textId="580EDBEF" w:rsidR="00E10ADE" w:rsidRPr="004A47D4" w:rsidRDefault="00E10ADE" w:rsidP="008F2CE7">
      <w:pPr>
        <w:jc w:val="both"/>
        <w:rPr>
          <w:rFonts w:ascii="Times" w:hAnsi="Times"/>
        </w:rPr>
      </w:pPr>
      <w:r>
        <w:rPr>
          <w:rFonts w:ascii="Times" w:hAnsi="Times"/>
        </w:rPr>
        <w:t>v</w:t>
      </w:r>
      <w:r w:rsidRPr="004A47D4">
        <w:rPr>
          <w:rFonts w:ascii="Times" w:hAnsi="Times"/>
        </w:rPr>
        <w:t xml:space="preserve">i er fælles om at opøve tålmodighed og rummelighed og </w:t>
      </w:r>
      <w:r>
        <w:rPr>
          <w:rFonts w:ascii="Times" w:hAnsi="Times"/>
        </w:rPr>
        <w:t xml:space="preserve">om </w:t>
      </w:r>
      <w:r w:rsidRPr="004A47D4">
        <w:rPr>
          <w:rFonts w:ascii="Times" w:hAnsi="Times"/>
        </w:rPr>
        <w:t>skabe plads</w:t>
      </w:r>
      <w:r>
        <w:rPr>
          <w:rFonts w:ascii="Times" w:hAnsi="Times"/>
        </w:rPr>
        <w:t xml:space="preserve"> og fred og ro inde i os selv. o</w:t>
      </w:r>
      <w:r w:rsidRPr="004A47D4">
        <w:rPr>
          <w:rFonts w:ascii="Times" w:hAnsi="Times"/>
        </w:rPr>
        <w:t xml:space="preserve">g vi er fælles om ansvaret for at tage disse </w:t>
      </w:r>
      <w:r>
        <w:rPr>
          <w:rFonts w:ascii="Times" w:hAnsi="Times"/>
        </w:rPr>
        <w:t>kvaliteter med os ud i verden. s</w:t>
      </w:r>
      <w:r w:rsidRPr="004A47D4">
        <w:rPr>
          <w:rFonts w:ascii="Times" w:hAnsi="Times"/>
        </w:rPr>
        <w:t>ådan har det vist ikke altid været</w:t>
      </w:r>
      <w:r>
        <w:rPr>
          <w:rFonts w:ascii="Times" w:hAnsi="Times"/>
        </w:rPr>
        <w:t>,</w:t>
      </w:r>
      <w:r w:rsidRPr="004A47D4">
        <w:rPr>
          <w:rFonts w:ascii="Times" w:hAnsi="Times"/>
        </w:rPr>
        <w:t xml:space="preserve"> så vidt jeg kan læse</w:t>
      </w:r>
      <w:r>
        <w:rPr>
          <w:rFonts w:ascii="Times" w:hAnsi="Times"/>
        </w:rPr>
        <w:t>.</w:t>
      </w:r>
    </w:p>
    <w:p w14:paraId="11BFC12B" w14:textId="77777777" w:rsidR="00045B01" w:rsidRDefault="00045B01" w:rsidP="008F2CE7">
      <w:pPr>
        <w:jc w:val="both"/>
        <w:rPr>
          <w:rFonts w:ascii="Times" w:hAnsi="Times"/>
        </w:rPr>
      </w:pPr>
    </w:p>
    <w:p w14:paraId="2348689E" w14:textId="2F408949" w:rsidR="00BA2B18" w:rsidRPr="004A47D4" w:rsidRDefault="00E10ADE" w:rsidP="008F2CE7">
      <w:pPr>
        <w:jc w:val="both"/>
        <w:rPr>
          <w:rFonts w:ascii="Times" w:hAnsi="Times"/>
        </w:rPr>
      </w:pPr>
      <w:r>
        <w:rPr>
          <w:rFonts w:ascii="Times" w:hAnsi="Times"/>
        </w:rPr>
        <w:t>jeg tror det er et menneskeligt vilkår at blive trætt</w:t>
      </w:r>
      <w:r w:rsidR="00EA0F35">
        <w:rPr>
          <w:rFonts w:ascii="Times" w:hAnsi="Times"/>
        </w:rPr>
        <w:t>e</w:t>
      </w:r>
      <w:r>
        <w:rPr>
          <w:rFonts w:ascii="Times" w:hAnsi="Times"/>
        </w:rPr>
        <w:t xml:space="preserve"> af hinanden. måske især fordi vi alle sammen ved, at vi</w:t>
      </w:r>
      <w:r w:rsidR="00EA0F35">
        <w:rPr>
          <w:rFonts w:ascii="Times" w:hAnsi="Times"/>
        </w:rPr>
        <w:t xml:space="preserve"> på trods af denne frustrerede utålmodighed</w:t>
      </w:r>
      <w:r>
        <w:rPr>
          <w:rFonts w:ascii="Times" w:hAnsi="Times"/>
        </w:rPr>
        <w:t xml:space="preserve"> har brug for hinanden. </w:t>
      </w:r>
      <w:r w:rsidR="00045B01">
        <w:rPr>
          <w:rFonts w:ascii="Times" w:hAnsi="Times"/>
        </w:rPr>
        <w:t>sådan er vi fælles og stadigt individualister. engang forestillede m</w:t>
      </w:r>
      <w:r w:rsidR="00CC59F0">
        <w:rPr>
          <w:rFonts w:ascii="Times" w:hAnsi="Times"/>
        </w:rPr>
        <w:t>an</w:t>
      </w:r>
      <w:r w:rsidR="00045B01">
        <w:rPr>
          <w:rFonts w:ascii="Times" w:hAnsi="Times"/>
        </w:rPr>
        <w:t xml:space="preserve"> sig at de to positioner var modst</w:t>
      </w:r>
      <w:r w:rsidR="008F2CE7">
        <w:rPr>
          <w:rFonts w:ascii="Times" w:hAnsi="Times"/>
        </w:rPr>
        <w:t>r</w:t>
      </w:r>
      <w:r w:rsidR="00045B01">
        <w:rPr>
          <w:rFonts w:ascii="Times" w:hAnsi="Times"/>
        </w:rPr>
        <w:t xml:space="preserve">idende. det er de ikke længere. vi ved </w:t>
      </w:r>
      <w:r w:rsidR="008F2CE7">
        <w:rPr>
          <w:rFonts w:ascii="Times" w:hAnsi="Times"/>
        </w:rPr>
        <w:t xml:space="preserve">og forstår </w:t>
      </w:r>
      <w:r w:rsidR="00045B01">
        <w:rPr>
          <w:rFonts w:ascii="Times" w:hAnsi="Times"/>
        </w:rPr>
        <w:t>faktisk, at vi er ét med hinanden. og hvis man glemmer det, kan man tage ud i naturen. BE WHERE YOU ARE. man kan få en praktikant til at overtage sine arbejdsopgaver. det er vigtige</w:t>
      </w:r>
      <w:r w:rsidR="00EA0F35">
        <w:rPr>
          <w:rFonts w:ascii="Times" w:hAnsi="Times"/>
        </w:rPr>
        <w:t>re at være i kontakt med natur og naturlighed,</w:t>
      </w:r>
      <w:r w:rsidR="00045B01">
        <w:rPr>
          <w:rFonts w:ascii="Times" w:hAnsi="Times"/>
        </w:rPr>
        <w:t xml:space="preserve"> end at gøre karriere, og hvis man glemmer det, må man lige tage et par dage mere i sin hængekøje mellem grantræerne i diset vejr. det gjorde jeg for et par år siden. min ansigtshud blev helt </w:t>
      </w:r>
      <w:commentRangeStart w:id="13"/>
      <w:r w:rsidR="00045B01">
        <w:rPr>
          <w:rFonts w:ascii="Times" w:hAnsi="Times"/>
        </w:rPr>
        <w:t>babyblød</w:t>
      </w:r>
      <w:commentRangeEnd w:id="13"/>
      <w:r w:rsidR="00B73622">
        <w:rPr>
          <w:rStyle w:val="Kommentarhenvisning"/>
        </w:rPr>
        <w:commentReference w:id="13"/>
      </w:r>
      <w:r w:rsidR="00045B01">
        <w:rPr>
          <w:rFonts w:ascii="Times" w:hAnsi="Times"/>
        </w:rPr>
        <w:t xml:space="preserve"> af den høje luftfugtighed. det jeg savnede mest</w:t>
      </w:r>
      <w:r w:rsidR="00CC59F0">
        <w:rPr>
          <w:rFonts w:ascii="Times" w:hAnsi="Times"/>
        </w:rPr>
        <w:t>,</w:t>
      </w:r>
      <w:r w:rsidR="00045B01">
        <w:rPr>
          <w:rFonts w:ascii="Times" w:hAnsi="Times"/>
        </w:rPr>
        <w:t xml:space="preserve"> var ikke de andre mennesker, men at kunne gå på biblioteket. der er mange, der taler om at bøger er passé og om at dow</w:t>
      </w:r>
      <w:r>
        <w:rPr>
          <w:rFonts w:ascii="Times" w:hAnsi="Times"/>
        </w:rPr>
        <w:t>n</w:t>
      </w:r>
      <w:r w:rsidR="00045B01">
        <w:rPr>
          <w:rFonts w:ascii="Times" w:hAnsi="Times"/>
        </w:rPr>
        <w:t xml:space="preserve">loade viden, indsigt og </w:t>
      </w:r>
      <w:proofErr w:type="spellStart"/>
      <w:r w:rsidR="00045B01">
        <w:rPr>
          <w:rFonts w:ascii="Times" w:hAnsi="Times"/>
        </w:rPr>
        <w:t>filosoferen</w:t>
      </w:r>
      <w:proofErr w:type="spellEnd"/>
      <w:r w:rsidR="00045B01">
        <w:rPr>
          <w:rFonts w:ascii="Times" w:hAnsi="Times"/>
        </w:rPr>
        <w:t xml:space="preserve"> direkte til bevidstheden. men jeg elsker at læse bøger. jeg elsker bogstaver trykt på papir. jeg elsker de tvungne pauser</w:t>
      </w:r>
      <w:ins w:id="14" w:author="Ask Katzeff" w:date="2016-02-05T11:25:00Z">
        <w:r w:rsidR="00B73622">
          <w:rPr>
            <w:rFonts w:ascii="Times" w:hAnsi="Times"/>
          </w:rPr>
          <w:t>,</w:t>
        </w:r>
      </w:ins>
      <w:r w:rsidR="00045B01">
        <w:rPr>
          <w:rFonts w:ascii="Times" w:hAnsi="Times"/>
        </w:rPr>
        <w:t xml:space="preserve"> der opstår, når jeg bladrer. den slags tvungne pauser er vigtige</w:t>
      </w:r>
      <w:r>
        <w:rPr>
          <w:rFonts w:ascii="Times" w:hAnsi="Times"/>
        </w:rPr>
        <w:t>,</w:t>
      </w:r>
      <w:r w:rsidR="00045B01">
        <w:rPr>
          <w:rFonts w:ascii="Times" w:hAnsi="Times"/>
        </w:rPr>
        <w:t xml:space="preserve"> tror jeg. læsningens indhold uagtet.</w:t>
      </w:r>
      <w:r w:rsidR="00B11004">
        <w:rPr>
          <w:rFonts w:ascii="Times" w:hAnsi="Times"/>
        </w:rPr>
        <w:t xml:space="preserve"> især fordi vi ikke længere har tunge </w:t>
      </w:r>
      <w:r>
        <w:rPr>
          <w:rFonts w:ascii="Times" w:hAnsi="Times"/>
        </w:rPr>
        <w:t>vintre eller lange solskinsdage at give os hen til.</w:t>
      </w:r>
      <w:r w:rsidR="008F2CE7">
        <w:rPr>
          <w:rFonts w:ascii="Times" w:hAnsi="Times"/>
        </w:rPr>
        <w:t xml:space="preserve"> </w:t>
      </w:r>
      <w:commentRangeStart w:id="15"/>
      <w:r w:rsidR="008F2CE7">
        <w:rPr>
          <w:rFonts w:ascii="Times" w:hAnsi="Times"/>
        </w:rPr>
        <w:t>diset vejr er læsevejr.</w:t>
      </w:r>
      <w:commentRangeEnd w:id="15"/>
      <w:r w:rsidR="00B73622">
        <w:rPr>
          <w:rStyle w:val="Kommentarhenvisning"/>
        </w:rPr>
        <w:commentReference w:id="15"/>
      </w:r>
    </w:p>
    <w:sectPr w:rsidR="00BA2B18" w:rsidRPr="004A47D4" w:rsidSect="008F2CE7">
      <w:pgSz w:w="11900" w:h="16840"/>
      <w:pgMar w:top="1418" w:right="1134" w:bottom="1276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k Katzeff" w:date="2016-02-05T11:31:00Z" w:initials="AK">
    <w:p w14:paraId="07A0FCF4" w14:textId="04C9D62E" w:rsidR="00732914" w:rsidRDefault="00732914">
      <w:pPr>
        <w:pStyle w:val="Kommentartekst"/>
      </w:pPr>
      <w:r>
        <w:rPr>
          <w:rStyle w:val="Kommentarhenvisning"/>
        </w:rPr>
        <w:annotationRef/>
      </w:r>
      <w:r>
        <w:t>mon man stadig bruger udtryk som moderne og trendy om 100 år? det kan man selvfølgelig overveje med alle udtryk. der er bare noget sjovt i at tænke på især ’det moderne’ som har været under afmontering i mindst et halvt århundrede nu. er vi stadig ikke sluppet af med det moderne i 2121?</w:t>
      </w:r>
      <w:bookmarkStart w:id="1" w:name="_GoBack"/>
      <w:bookmarkEnd w:id="1"/>
    </w:p>
  </w:comment>
  <w:comment w:id="4" w:author="Ask Katzeff" w:date="2016-02-05T11:19:00Z" w:initials="AK">
    <w:p w14:paraId="6E6499A9" w14:textId="4195246E" w:rsidR="00B73622" w:rsidRDefault="00B73622">
      <w:pPr>
        <w:pStyle w:val="Kommentartekst"/>
      </w:pPr>
      <w:r>
        <w:rPr>
          <w:rStyle w:val="Kommentarhenvisning"/>
        </w:rPr>
        <w:annotationRef/>
      </w:r>
      <w:r>
        <w:t>fedt!!</w:t>
      </w:r>
    </w:p>
  </w:comment>
  <w:comment w:id="6" w:author="Ask Katzeff" w:date="2016-02-05T11:20:00Z" w:initials="AK">
    <w:p w14:paraId="7E6ABC7F" w14:textId="61445850" w:rsidR="00B73622" w:rsidRDefault="00B73622">
      <w:pPr>
        <w:pStyle w:val="Kommentartekst"/>
      </w:pPr>
      <w:r>
        <w:rPr>
          <w:rStyle w:val="Kommentarhenvisning"/>
        </w:rPr>
        <w:annotationRef/>
      </w:r>
      <w:r>
        <w:t xml:space="preserve">du har to gange ”materiale” lige under hinanden. plus burde </w:t>
      </w:r>
      <w:proofErr w:type="spellStart"/>
      <w:r>
        <w:t>jeg’et</w:t>
      </w:r>
      <w:proofErr w:type="spellEnd"/>
      <w:r>
        <w:t xml:space="preserve"> ikke vide, hvad materialet hedder?</w:t>
      </w:r>
    </w:p>
  </w:comment>
  <w:comment w:id="8" w:author="Ask Katzeff" w:date="2016-02-05T11:21:00Z" w:initials="AK">
    <w:p w14:paraId="15FCE66F" w14:textId="61CA6CE9" w:rsidR="00B73622" w:rsidRDefault="00B73622">
      <w:pPr>
        <w:pStyle w:val="Kommentartekst"/>
      </w:pPr>
      <w:r>
        <w:rPr>
          <w:rStyle w:val="Kommentarhenvisning"/>
        </w:rPr>
        <w:annotationRef/>
      </w:r>
      <w:r>
        <w:t>lidt knudret.</w:t>
      </w:r>
    </w:p>
  </w:comment>
  <w:comment w:id="13" w:author="Ask Katzeff" w:date="2016-02-05T11:25:00Z" w:initials="AK">
    <w:p w14:paraId="64A05426" w14:textId="43159D4E" w:rsidR="00B73622" w:rsidRDefault="00B73622">
      <w:pPr>
        <w:pStyle w:val="Kommentartekst"/>
      </w:pPr>
      <w:r>
        <w:rPr>
          <w:rStyle w:val="Kommentarhenvisning"/>
        </w:rPr>
        <w:annotationRef/>
      </w:r>
      <w:r>
        <w:t>lidt fortærsket udtryk?</w:t>
      </w:r>
    </w:p>
  </w:comment>
  <w:comment w:id="15" w:author="Ask Katzeff" w:date="2016-02-05T11:29:00Z" w:initials="AK">
    <w:p w14:paraId="59DF8817" w14:textId="3A0FB509" w:rsidR="00B73622" w:rsidRDefault="00B73622">
      <w:pPr>
        <w:pStyle w:val="Kommentartekst"/>
      </w:pPr>
      <w:r>
        <w:rPr>
          <w:rStyle w:val="Kommentarhenvisning"/>
        </w:rPr>
        <w:annotationRef/>
      </w:r>
      <w:r>
        <w:t xml:space="preserve">ville nok personligt slette denne sidste bemærkning. </w:t>
      </w:r>
      <w:r w:rsidR="00732914">
        <w:t>kan godt se, den binder en fin sløjfe, næsten lidt for fin. synes også det sidste afsnit her bliver lidt langt i spyttet, kører lidt i tomgang måske. det kunne måske med fordel skrives i gennem og kortes lidt ned. resten af teksten er fantastisk!!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trackRevisions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617"/>
    <w:rsid w:val="00045B01"/>
    <w:rsid w:val="00156CD7"/>
    <w:rsid w:val="00395CFE"/>
    <w:rsid w:val="004916C0"/>
    <w:rsid w:val="004A47D4"/>
    <w:rsid w:val="004C2C7F"/>
    <w:rsid w:val="006A2617"/>
    <w:rsid w:val="006E0D63"/>
    <w:rsid w:val="00732914"/>
    <w:rsid w:val="008824EF"/>
    <w:rsid w:val="008F2CE7"/>
    <w:rsid w:val="009C0029"/>
    <w:rsid w:val="00B11004"/>
    <w:rsid w:val="00B73622"/>
    <w:rsid w:val="00BA2B18"/>
    <w:rsid w:val="00CC59F0"/>
    <w:rsid w:val="00CE076B"/>
    <w:rsid w:val="00E10ADE"/>
    <w:rsid w:val="00E84B36"/>
    <w:rsid w:val="00EA0F35"/>
    <w:rsid w:val="00F47660"/>
    <w:rsid w:val="00FF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3A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73622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73622"/>
    <w:rPr>
      <w:rFonts w:ascii="Lucida Grande" w:hAnsi="Lucida Grande" w:cs="Lucida Grande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73622"/>
    <w:rPr>
      <w:sz w:val="18"/>
      <w:szCs w:val="1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73622"/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73622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73622"/>
    <w:rPr>
      <w:b/>
      <w:bCs/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7362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73622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73622"/>
    <w:rPr>
      <w:rFonts w:ascii="Lucida Grande" w:hAnsi="Lucida Grande" w:cs="Lucida Grande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73622"/>
    <w:rPr>
      <w:sz w:val="18"/>
      <w:szCs w:val="1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73622"/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73622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73622"/>
    <w:rPr>
      <w:b/>
      <w:bCs/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736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563</Words>
  <Characters>3438</Characters>
  <Application>Microsoft Macintosh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Schou-Lorentzen</dc:creator>
  <cp:keywords/>
  <dc:description/>
  <cp:lastModifiedBy>Ask Katzeff</cp:lastModifiedBy>
  <cp:revision>3</cp:revision>
  <dcterms:created xsi:type="dcterms:W3CDTF">2016-02-05T10:14:00Z</dcterms:created>
  <dcterms:modified xsi:type="dcterms:W3CDTF">2016-02-05T10:32:00Z</dcterms:modified>
</cp:coreProperties>
</file>