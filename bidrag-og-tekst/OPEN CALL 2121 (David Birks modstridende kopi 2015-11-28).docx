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9FEB3" w14:textId="77777777" w:rsidR="00F146BC" w:rsidRDefault="00F146BC">
      <w:pPr>
        <w:spacing w:line="360" w:lineRule="auto"/>
        <w:rPr>
          <w:rFonts w:eastAsia="Times New Roman" w:cs="Times New Roman"/>
        </w:rPr>
        <w:pPrChange w:id="0" w:author="David Birk Lauridsen" w:date="2015-11-26T09:55:00Z">
          <w:pPr>
            <w:spacing w:line="360" w:lineRule="auto"/>
            <w:jc w:val="both"/>
          </w:pPr>
        </w:pPrChange>
      </w:pPr>
      <w:r>
        <w:rPr>
          <w:rFonts w:eastAsia="Times New Roman" w:cs="Times New Roman"/>
        </w:rPr>
        <w:t>OPEN CALL: 2121 PLANEN</w:t>
      </w:r>
    </w:p>
    <w:p w14:paraId="4EED1196" w14:textId="77777777" w:rsidR="00F146BC" w:rsidRDefault="00F146BC">
      <w:pPr>
        <w:spacing w:line="360" w:lineRule="auto"/>
        <w:rPr>
          <w:rFonts w:eastAsia="Times New Roman" w:cs="Times New Roman"/>
        </w:rPr>
        <w:pPrChange w:id="1" w:author="David Birk Lauridsen" w:date="2015-11-26T09:55:00Z">
          <w:pPr>
            <w:spacing w:line="360" w:lineRule="auto"/>
            <w:jc w:val="both"/>
          </w:pPr>
        </w:pPrChange>
      </w:pPr>
    </w:p>
    <w:p w14:paraId="77C88B4B" w14:textId="77777777" w:rsidR="00F146BC" w:rsidRDefault="00F146BC">
      <w:pPr>
        <w:spacing w:line="360" w:lineRule="auto"/>
        <w:rPr>
          <w:rFonts w:eastAsia="Times New Roman" w:cs="Times New Roman"/>
        </w:rPr>
        <w:pPrChange w:id="2" w:author="David Birk Lauridsen" w:date="2015-11-26T09:55:00Z">
          <w:pPr>
            <w:spacing w:line="360" w:lineRule="auto"/>
            <w:jc w:val="both"/>
          </w:pPr>
        </w:pPrChange>
      </w:pPr>
      <w:r>
        <w:rPr>
          <w:rFonts w:eastAsia="Times New Roman" w:cs="Times New Roman"/>
        </w:rPr>
        <w:t xml:space="preserve">Vi inviterer alle med håb og </w:t>
      </w:r>
      <w:r w:rsidR="00F341DE">
        <w:rPr>
          <w:rFonts w:eastAsia="Times New Roman" w:cs="Times New Roman"/>
        </w:rPr>
        <w:t>drømme for fremtiden til en kollektiv tidsrejse. Vi inviterer alle til at bidrage med deres vildeste visioner for, hvordan verden kunne tage sig ud</w:t>
      </w:r>
      <w:r>
        <w:rPr>
          <w:rFonts w:eastAsia="Times New Roman" w:cs="Times New Roman"/>
        </w:rPr>
        <w:t xml:space="preserve"> </w:t>
      </w:r>
      <w:r w:rsidR="00F341DE">
        <w:rPr>
          <w:rFonts w:eastAsia="Times New Roman" w:cs="Times New Roman"/>
        </w:rPr>
        <w:t xml:space="preserve">i år </w:t>
      </w:r>
      <w:r>
        <w:rPr>
          <w:rFonts w:eastAsia="Times New Roman" w:cs="Times New Roman"/>
        </w:rPr>
        <w:t>2121.</w:t>
      </w:r>
    </w:p>
    <w:p w14:paraId="6394BA59" w14:textId="77777777" w:rsidR="00F146BC" w:rsidRDefault="00F146BC">
      <w:pPr>
        <w:spacing w:line="360" w:lineRule="auto"/>
        <w:rPr>
          <w:rFonts w:eastAsia="Times New Roman" w:cs="Times New Roman"/>
        </w:rPr>
        <w:pPrChange w:id="3" w:author="David Birk Lauridsen" w:date="2015-11-26T09:55:00Z">
          <w:pPr>
            <w:spacing w:line="360" w:lineRule="auto"/>
            <w:jc w:val="both"/>
          </w:pPr>
        </w:pPrChange>
      </w:pPr>
    </w:p>
    <w:p w14:paraId="5BBDDD25" w14:textId="18345440" w:rsidR="00945E76" w:rsidRDefault="00945E76">
      <w:pPr>
        <w:spacing w:line="360" w:lineRule="auto"/>
        <w:rPr>
          <w:rFonts w:eastAsia="Times New Roman" w:cs="Times New Roman"/>
        </w:rPr>
        <w:pPrChange w:id="4" w:author="David Birk Lauridsen" w:date="2015-11-26T09:55:00Z">
          <w:pPr>
            <w:spacing w:line="360" w:lineRule="auto"/>
            <w:jc w:val="both"/>
          </w:pPr>
        </w:pPrChange>
      </w:pPr>
      <w:r>
        <w:rPr>
          <w:rFonts w:eastAsia="Times New Roman" w:cs="Times New Roman"/>
        </w:rPr>
        <w:t>Mens s</w:t>
      </w:r>
      <w:r w:rsidR="00F146BC">
        <w:rPr>
          <w:rFonts w:eastAsia="Times New Roman" w:cs="Times New Roman"/>
        </w:rPr>
        <w:t>tater og finansielle aktører opererer</w:t>
      </w:r>
      <w:ins w:id="5" w:author="David Birk Lauridsen" w:date="2015-11-26T08:47:00Z">
        <w:r w:rsidR="00A85483">
          <w:rPr>
            <w:rFonts w:eastAsia="Times New Roman" w:cs="Times New Roman"/>
          </w:rPr>
          <w:t xml:space="preserve"> </w:t>
        </w:r>
      </w:ins>
      <w:del w:id="6" w:author="David Birk Lauridsen" w:date="2015-11-26T08:43:00Z">
        <w:r w:rsidR="00F146BC" w:rsidDel="00A85483">
          <w:rPr>
            <w:rFonts w:eastAsia="Times New Roman" w:cs="Times New Roman"/>
          </w:rPr>
          <w:delText xml:space="preserve"> altid </w:delText>
        </w:r>
      </w:del>
      <w:r w:rsidR="00F146BC">
        <w:rPr>
          <w:rFonts w:eastAsia="Times New Roman" w:cs="Times New Roman"/>
        </w:rPr>
        <w:t xml:space="preserve">med </w:t>
      </w:r>
      <w:del w:id="7" w:author="David Birk Lauridsen" w:date="2015-11-26T08:45:00Z">
        <w:r w:rsidR="00F146BC" w:rsidDel="00A85483">
          <w:rPr>
            <w:rFonts w:eastAsia="Times New Roman" w:cs="Times New Roman"/>
          </w:rPr>
          <w:delText xml:space="preserve">disse </w:delText>
        </w:r>
      </w:del>
      <w:r w:rsidR="00F146BC">
        <w:rPr>
          <w:rFonts w:eastAsia="Times New Roman" w:cs="Times New Roman"/>
        </w:rPr>
        <w:t>korte mekaniske fremskrivninger</w:t>
      </w:r>
      <w:ins w:id="8" w:author="David Birk Lauridsen" w:date="2015-11-26T10:15:00Z">
        <w:r w:rsidR="00180330">
          <w:rPr>
            <w:rFonts w:eastAsia="Times New Roman" w:cs="Times New Roman"/>
          </w:rPr>
          <w:t xml:space="preserve"> </w:t>
        </w:r>
      </w:ins>
      <w:del w:id="9" w:author="David Birk Lauridsen" w:date="2015-11-26T10:15:00Z">
        <w:r w:rsidR="00F146BC" w:rsidDel="00180330">
          <w:rPr>
            <w:rFonts w:eastAsia="Times New Roman" w:cs="Times New Roman"/>
          </w:rPr>
          <w:delText xml:space="preserve">, </w:delText>
        </w:r>
      </w:del>
      <w:r>
        <w:rPr>
          <w:rFonts w:eastAsia="Times New Roman" w:cs="Times New Roman"/>
        </w:rPr>
        <w:t>(</w:t>
      </w:r>
      <w:del w:id="10" w:author="David Birk Lauridsen" w:date="2015-11-26T08:47:00Z">
        <w:r w:rsidDel="00A85483">
          <w:rPr>
            <w:rFonts w:eastAsia="Times New Roman" w:cs="Times New Roman"/>
          </w:rPr>
          <w:delText xml:space="preserve">Den </w:delText>
        </w:r>
      </w:del>
      <w:ins w:id="11" w:author="David Birk Lauridsen" w:date="2015-11-26T08:47:00Z">
        <w:r w:rsidR="00A85483">
          <w:rPr>
            <w:rFonts w:eastAsia="Times New Roman" w:cs="Times New Roman"/>
          </w:rPr>
          <w:t xml:space="preserve">den </w:t>
        </w:r>
      </w:ins>
      <w:r>
        <w:rPr>
          <w:rFonts w:eastAsia="Times New Roman" w:cs="Times New Roman"/>
        </w:rPr>
        <w:t xml:space="preserve">nære fremtids markeder, </w:t>
      </w:r>
      <w:ins w:id="12" w:author="David Birk Lauridsen" w:date="2015-11-26T09:58:00Z">
        <w:r w:rsidR="00DB182E">
          <w:rPr>
            <w:rFonts w:eastAsia="Times New Roman" w:cs="Times New Roman"/>
          </w:rPr>
          <w:t xml:space="preserve">nationale </w:t>
        </w:r>
      </w:ins>
      <w:del w:id="13" w:author="David Birk Lauridsen" w:date="2015-11-26T08:46:00Z">
        <w:r w:rsidDel="00A85483">
          <w:rPr>
            <w:rFonts w:eastAsia="Times New Roman" w:cs="Times New Roman"/>
          </w:rPr>
          <w:delText xml:space="preserve">statens </w:delText>
        </w:r>
      </w:del>
      <w:r>
        <w:rPr>
          <w:rFonts w:eastAsia="Times New Roman" w:cs="Times New Roman"/>
        </w:rPr>
        <w:t>2020-planer)</w:t>
      </w:r>
      <w:ins w:id="14" w:author="David Birk Lauridsen" w:date="2015-11-26T10:15:00Z">
        <w:r w:rsidR="00180330">
          <w:rPr>
            <w:rFonts w:eastAsia="Times New Roman" w:cs="Times New Roman"/>
          </w:rPr>
          <w:t>,</w:t>
        </w:r>
      </w:ins>
      <w:r>
        <w:rPr>
          <w:rFonts w:eastAsia="Times New Roman" w:cs="Times New Roman"/>
        </w:rPr>
        <w:t xml:space="preserve"> </w:t>
      </w:r>
      <w:r w:rsidR="00F146BC">
        <w:rPr>
          <w:rFonts w:eastAsia="Times New Roman" w:cs="Times New Roman"/>
        </w:rPr>
        <w:t xml:space="preserve">der ikke tjener andre formål end at administrere og udbrede den </w:t>
      </w:r>
      <w:r>
        <w:rPr>
          <w:rFonts w:eastAsia="Times New Roman" w:cs="Times New Roman"/>
        </w:rPr>
        <w:t xml:space="preserve">verserende undtagelsestilstand, ønsker Center for Militant Futurologi at </w:t>
      </w:r>
      <w:r w:rsidR="00F146BC">
        <w:rPr>
          <w:rFonts w:eastAsia="Times New Roman" w:cs="Times New Roman"/>
        </w:rPr>
        <w:t>strække vor</w:t>
      </w:r>
      <w:r>
        <w:rPr>
          <w:rFonts w:eastAsia="Times New Roman" w:cs="Times New Roman"/>
        </w:rPr>
        <w:t>es perspektiver til det yderste.</w:t>
      </w:r>
      <w:r w:rsidR="00F146BC">
        <w:rPr>
          <w:rFonts w:eastAsia="Times New Roman" w:cs="Times New Roman"/>
        </w:rPr>
        <w:t xml:space="preserve"> </w:t>
      </w:r>
      <w:r>
        <w:rPr>
          <w:rFonts w:eastAsia="Times New Roman" w:cs="Times New Roman"/>
        </w:rPr>
        <w:t xml:space="preserve">Fordi vi har brug for nye radikale visioner, </w:t>
      </w:r>
      <w:r w:rsidR="00F146BC">
        <w:rPr>
          <w:rFonts w:eastAsia="Times New Roman" w:cs="Times New Roman"/>
        </w:rPr>
        <w:t xml:space="preserve">fordi lange fremskrivninger </w:t>
      </w:r>
      <w:del w:id="15" w:author="David Birk Lauridsen" w:date="2015-11-26T08:48:00Z">
        <w:r w:rsidDel="00A85483">
          <w:rPr>
            <w:rFonts w:eastAsia="Times New Roman" w:cs="Times New Roman"/>
          </w:rPr>
          <w:delText xml:space="preserve">netop </w:delText>
        </w:r>
      </w:del>
      <w:r w:rsidR="00F146BC">
        <w:rPr>
          <w:rFonts w:eastAsia="Times New Roman" w:cs="Times New Roman"/>
        </w:rPr>
        <w:t xml:space="preserve">presser vores forestillingsevne til det muliges grænser. </w:t>
      </w:r>
    </w:p>
    <w:p w14:paraId="1DD9B51A" w14:textId="77777777" w:rsidR="00945E76" w:rsidRDefault="00945E76">
      <w:pPr>
        <w:spacing w:line="360" w:lineRule="auto"/>
        <w:rPr>
          <w:rFonts w:eastAsia="Times New Roman" w:cs="Times New Roman"/>
        </w:rPr>
        <w:pPrChange w:id="16" w:author="David Birk Lauridsen" w:date="2015-11-26T09:55:00Z">
          <w:pPr>
            <w:spacing w:line="360" w:lineRule="auto"/>
            <w:jc w:val="both"/>
          </w:pPr>
        </w:pPrChange>
      </w:pPr>
    </w:p>
    <w:p w14:paraId="4405660F" w14:textId="77777777" w:rsidR="00F146BC" w:rsidRDefault="00945E76">
      <w:pPr>
        <w:spacing w:line="360" w:lineRule="auto"/>
        <w:rPr>
          <w:rFonts w:eastAsia="Times New Roman" w:cs="Times New Roman"/>
        </w:rPr>
        <w:pPrChange w:id="17" w:author="David Birk Lauridsen" w:date="2015-11-26T09:55:00Z">
          <w:pPr>
            <w:spacing w:line="360" w:lineRule="auto"/>
            <w:jc w:val="both"/>
          </w:pPr>
        </w:pPrChange>
      </w:pPr>
      <w:r>
        <w:rPr>
          <w:rFonts w:eastAsia="Times New Roman" w:cs="Times New Roman"/>
        </w:rPr>
        <w:t xml:space="preserve">Dette er netop formålet med 2121 PLANEN. </w:t>
      </w:r>
      <w:r w:rsidR="00F146BC">
        <w:rPr>
          <w:rFonts w:eastAsia="Times New Roman" w:cs="Times New Roman"/>
        </w:rPr>
        <w:t xml:space="preserve">Eksperimentet er utopisk, det kredser om året </w:t>
      </w:r>
      <w:r w:rsidR="00F146BC">
        <w:rPr>
          <w:rStyle w:val="il"/>
          <w:rFonts w:eastAsia="Times New Roman" w:cs="Times New Roman"/>
        </w:rPr>
        <w:t>2121</w:t>
      </w:r>
      <w:r w:rsidR="00F146BC">
        <w:rPr>
          <w:rFonts w:eastAsia="Times New Roman" w:cs="Times New Roman"/>
        </w:rPr>
        <w:t xml:space="preserve">, og </w:t>
      </w:r>
      <w:r>
        <w:rPr>
          <w:rFonts w:eastAsia="Times New Roman" w:cs="Times New Roman"/>
        </w:rPr>
        <w:t xml:space="preserve">det </w:t>
      </w:r>
      <w:r w:rsidR="00F146BC">
        <w:rPr>
          <w:rFonts w:eastAsia="Times New Roman" w:cs="Times New Roman"/>
        </w:rPr>
        <w:t>spørger til vores begær</w:t>
      </w:r>
      <w:r>
        <w:rPr>
          <w:rFonts w:eastAsia="Times New Roman" w:cs="Times New Roman"/>
        </w:rPr>
        <w:t xml:space="preserve"> om fremtiden</w:t>
      </w:r>
      <w:r w:rsidR="00F146BC">
        <w:rPr>
          <w:rFonts w:eastAsia="Times New Roman" w:cs="Times New Roman"/>
        </w:rPr>
        <w:t xml:space="preserve">: hvordan kunne vi drømme om, at verden tager sig ud til den tid? </w:t>
      </w:r>
    </w:p>
    <w:p w14:paraId="1E292F75" w14:textId="77777777" w:rsidR="00F146BC" w:rsidRDefault="00F146BC">
      <w:pPr>
        <w:spacing w:line="360" w:lineRule="auto"/>
        <w:rPr>
          <w:rFonts w:eastAsia="Times New Roman" w:cs="Times New Roman"/>
        </w:rPr>
        <w:pPrChange w:id="18" w:author="David Birk Lauridsen" w:date="2015-11-26T09:55:00Z">
          <w:pPr>
            <w:spacing w:line="360" w:lineRule="auto"/>
            <w:jc w:val="both"/>
          </w:pPr>
        </w:pPrChange>
      </w:pPr>
    </w:p>
    <w:p w14:paraId="2D0E6576" w14:textId="29454C55" w:rsidR="00F146BC" w:rsidRDefault="00F146BC">
      <w:pPr>
        <w:spacing w:line="360" w:lineRule="auto"/>
        <w:rPr>
          <w:rFonts w:eastAsia="Times New Roman" w:cs="Times New Roman"/>
        </w:rPr>
        <w:pPrChange w:id="19" w:author="David Birk Lauridsen" w:date="2015-11-26T09:55:00Z">
          <w:pPr>
            <w:spacing w:line="360" w:lineRule="auto"/>
            <w:jc w:val="both"/>
          </w:pPr>
        </w:pPrChange>
      </w:pPr>
      <w:r>
        <w:rPr>
          <w:rFonts w:eastAsia="Times New Roman" w:cs="Times New Roman"/>
        </w:rPr>
        <w:t>Vi er på j</w:t>
      </w:r>
      <w:r w:rsidR="00F341DE">
        <w:rPr>
          <w:rFonts w:eastAsia="Times New Roman" w:cs="Times New Roman"/>
        </w:rPr>
        <w:t xml:space="preserve">agt efter korte bidrag på </w:t>
      </w:r>
      <w:commentRangeStart w:id="20"/>
      <w:r w:rsidR="00F341DE">
        <w:rPr>
          <w:rFonts w:eastAsia="Times New Roman" w:cs="Times New Roman"/>
        </w:rPr>
        <w:t>ca. 1</w:t>
      </w:r>
      <w:ins w:id="21" w:author="David Birk Lauridsen" w:date="2015-11-26T09:59:00Z">
        <w:r w:rsidR="00DB182E">
          <w:rPr>
            <w:rFonts w:eastAsia="Times New Roman" w:cs="Times New Roman"/>
          </w:rPr>
          <w:t>-2</w:t>
        </w:r>
      </w:ins>
      <w:r>
        <w:rPr>
          <w:rFonts w:eastAsia="Times New Roman" w:cs="Times New Roman"/>
        </w:rPr>
        <w:t xml:space="preserve"> side</w:t>
      </w:r>
      <w:commentRangeEnd w:id="20"/>
      <w:ins w:id="22" w:author="David Birk Lauridsen" w:date="2015-11-26T10:00:00Z">
        <w:r w:rsidR="00DB182E">
          <w:rPr>
            <w:rFonts w:eastAsia="Times New Roman" w:cs="Times New Roman"/>
          </w:rPr>
          <w:t>r</w:t>
        </w:r>
      </w:ins>
      <w:r w:rsidR="005F3CBD">
        <w:rPr>
          <w:rStyle w:val="Kommentarhenvisning"/>
        </w:rPr>
        <w:commentReference w:id="20"/>
      </w:r>
      <w:r>
        <w:rPr>
          <w:rFonts w:eastAsia="Times New Roman" w:cs="Times New Roman"/>
        </w:rPr>
        <w:t xml:space="preserve">, der tegner konturerne af et utopisk samfund lidt mere end </w:t>
      </w:r>
      <w:r w:rsidR="00F341DE">
        <w:rPr>
          <w:rFonts w:eastAsia="Times New Roman" w:cs="Times New Roman"/>
        </w:rPr>
        <w:t xml:space="preserve">100 </w:t>
      </w:r>
      <w:r>
        <w:rPr>
          <w:rFonts w:eastAsia="Times New Roman" w:cs="Times New Roman"/>
        </w:rPr>
        <w:t>år fra nu.</w:t>
      </w:r>
      <w:r w:rsidR="00F341DE">
        <w:rPr>
          <w:rFonts w:eastAsia="Times New Roman" w:cs="Times New Roman"/>
        </w:rPr>
        <w:t xml:space="preserve"> </w:t>
      </w:r>
      <w:ins w:id="23" w:author="David Birk Lauridsen" w:date="2015-11-26T10:11:00Z">
        <w:r w:rsidR="00792743">
          <w:rPr>
            <w:rFonts w:eastAsia="Times New Roman" w:cs="Times New Roman"/>
          </w:rPr>
          <w:t xml:space="preserve">Vi forestiller os at I søger at svare på spørgsmål som: </w:t>
        </w:r>
      </w:ins>
      <w:r w:rsidR="00F341DE">
        <w:rPr>
          <w:rFonts w:eastAsia="Times New Roman" w:cs="Times New Roman"/>
        </w:rPr>
        <w:t xml:space="preserve">Hvordan er verden indrettet til den tid? Hvordan lever vi sammen? Hvordan bor vi? </w:t>
      </w:r>
      <w:commentRangeStart w:id="24"/>
      <w:r w:rsidR="00F341DE">
        <w:rPr>
          <w:rFonts w:eastAsia="Times New Roman" w:cs="Times New Roman"/>
        </w:rPr>
        <w:t>Hvor har teknologien bragt os hen</w:t>
      </w:r>
      <w:ins w:id="25" w:author="David Birk Lauridsen" w:date="2015-11-26T08:50:00Z">
        <w:r w:rsidR="00A85483">
          <w:rPr>
            <w:rFonts w:eastAsia="Times New Roman" w:cs="Times New Roman"/>
          </w:rPr>
          <w:t>, eller hvor har vi bragt teknologien hen</w:t>
        </w:r>
      </w:ins>
      <w:r w:rsidR="00F341DE">
        <w:rPr>
          <w:rFonts w:eastAsia="Times New Roman" w:cs="Times New Roman"/>
        </w:rPr>
        <w:t xml:space="preserve">? </w:t>
      </w:r>
      <w:commentRangeEnd w:id="24"/>
      <w:r w:rsidR="00180330">
        <w:rPr>
          <w:rStyle w:val="Kommentarhenvisning"/>
        </w:rPr>
        <w:commentReference w:id="24"/>
      </w:r>
      <w:r w:rsidR="00F341DE">
        <w:rPr>
          <w:rFonts w:eastAsia="Times New Roman" w:cs="Times New Roman"/>
        </w:rPr>
        <w:t xml:space="preserve">Hvad er vores forhold til naturen? </w:t>
      </w:r>
      <w:ins w:id="26" w:author="David Birk Lauridsen" w:date="2015-11-26T08:49:00Z">
        <w:r w:rsidR="00A85483">
          <w:rPr>
            <w:rFonts w:eastAsia="Times New Roman" w:cs="Times New Roman"/>
          </w:rPr>
          <w:t xml:space="preserve">Hvad er kunst? Hvordan er det økonomiske system? </w:t>
        </w:r>
      </w:ins>
      <w:r w:rsidR="00F341DE">
        <w:rPr>
          <w:rFonts w:eastAsia="Times New Roman" w:cs="Times New Roman"/>
        </w:rPr>
        <w:t xml:space="preserve">Og så videre. </w:t>
      </w:r>
      <w:ins w:id="27" w:author="David Birk Lauridsen" w:date="2015-11-26T10:11:00Z">
        <w:r w:rsidR="00792743">
          <w:rPr>
            <w:rFonts w:eastAsia="Times New Roman" w:cs="Times New Roman"/>
          </w:rPr>
          <w:t xml:space="preserve"> </w:t>
        </w:r>
      </w:ins>
      <w:ins w:id="28" w:author="David Birk Lauridsen" w:date="2015-11-26T10:17:00Z">
        <w:r w:rsidR="00180330">
          <w:rPr>
            <w:rFonts w:eastAsia="Times New Roman" w:cs="Times New Roman"/>
          </w:rPr>
          <w:t>Selve formen</w:t>
        </w:r>
      </w:ins>
      <w:ins w:id="29" w:author="David Birk Lauridsen" w:date="2015-11-26T10:11:00Z">
        <w:r w:rsidR="00180330">
          <w:rPr>
            <w:rFonts w:eastAsia="Times New Roman" w:cs="Times New Roman"/>
          </w:rPr>
          <w:t xml:space="preserve"> er fri, send os prosa, poesi, tatovering, gif, </w:t>
        </w:r>
      </w:ins>
      <w:ins w:id="30" w:author="David Birk Lauridsen" w:date="2015-11-26T10:18:00Z">
        <w:r w:rsidR="00180330">
          <w:rPr>
            <w:rFonts w:eastAsia="Times New Roman" w:cs="Times New Roman"/>
          </w:rPr>
          <w:t>jpg</w:t>
        </w:r>
      </w:ins>
      <w:ins w:id="31" w:author="David Birk Lauridsen" w:date="2015-11-26T10:11:00Z">
        <w:r w:rsidR="00180330">
          <w:rPr>
            <w:rFonts w:eastAsia="Times New Roman" w:cs="Times New Roman"/>
          </w:rPr>
          <w:t>, landskab</w:t>
        </w:r>
      </w:ins>
      <w:ins w:id="32" w:author="David Birk Lauridsen" w:date="2015-11-26T10:18:00Z">
        <w:r w:rsidR="00180330">
          <w:rPr>
            <w:rFonts w:eastAsia="Times New Roman" w:cs="Times New Roman"/>
          </w:rPr>
          <w:t>, lyd</w:t>
        </w:r>
      </w:ins>
      <w:ins w:id="33" w:author="David Birk Lauridsen" w:date="2015-11-26T10:19:00Z">
        <w:r w:rsidR="00180330">
          <w:rPr>
            <w:rFonts w:eastAsia="Times New Roman" w:cs="Times New Roman"/>
          </w:rPr>
          <w:t>, ritual</w:t>
        </w:r>
      </w:ins>
      <w:ins w:id="34" w:author="David Birk Lauridsen" w:date="2015-11-26T10:11:00Z">
        <w:r w:rsidR="00180330">
          <w:rPr>
            <w:rFonts w:eastAsia="Times New Roman" w:cs="Times New Roman"/>
          </w:rPr>
          <w:t>).</w:t>
        </w:r>
      </w:ins>
      <w:del w:id="35" w:author="David Birk Lauridsen" w:date="2015-11-26T10:11:00Z">
        <w:r w:rsidR="00F341DE" w:rsidDel="00792743">
          <w:rPr>
            <w:rFonts w:eastAsia="Times New Roman" w:cs="Times New Roman"/>
          </w:rPr>
          <w:delText>Det er den slags spørgsmål, vi forestiller os at I søger svar på.</w:delText>
        </w:r>
        <w:r w:rsidR="00945E76" w:rsidDel="00792743">
          <w:rPr>
            <w:rFonts w:eastAsia="Times New Roman" w:cs="Times New Roman"/>
          </w:rPr>
          <w:delText xml:space="preserve"> </w:delText>
        </w:r>
      </w:del>
    </w:p>
    <w:p w14:paraId="1C571E0F" w14:textId="77777777" w:rsidR="00F146BC" w:rsidRDefault="00F146BC">
      <w:pPr>
        <w:spacing w:line="360" w:lineRule="auto"/>
        <w:rPr>
          <w:rFonts w:eastAsia="Times New Roman" w:cs="Times New Roman"/>
        </w:rPr>
        <w:pPrChange w:id="36" w:author="David Birk Lauridsen" w:date="2015-11-26T09:55:00Z">
          <w:pPr>
            <w:spacing w:line="360" w:lineRule="auto"/>
            <w:jc w:val="both"/>
          </w:pPr>
        </w:pPrChange>
      </w:pPr>
    </w:p>
    <w:p w14:paraId="5528F625" w14:textId="77777777" w:rsidR="00C03FAC" w:rsidDel="00DB182E" w:rsidRDefault="00F146BC">
      <w:pPr>
        <w:spacing w:line="360" w:lineRule="auto"/>
        <w:rPr>
          <w:moveFrom w:id="37" w:author="David Birk Lauridsen" w:date="2015-11-26T10:00:00Z"/>
          <w:rFonts w:eastAsia="Times New Roman" w:cs="Times New Roman"/>
        </w:rPr>
        <w:pPrChange w:id="38" w:author="David Birk Lauridsen" w:date="2015-11-26T09:55:00Z">
          <w:pPr>
            <w:spacing w:line="360" w:lineRule="auto"/>
            <w:jc w:val="both"/>
          </w:pPr>
        </w:pPrChange>
      </w:pPr>
      <w:moveFromRangeStart w:id="39" w:author="David Birk Lauridsen" w:date="2015-11-26T10:00:00Z" w:name="move436295375"/>
      <w:moveFrom w:id="40" w:author="David Birk Lauridsen" w:date="2015-11-26T10:00:00Z">
        <w:r w:rsidDel="00DB182E">
          <w:rPr>
            <w:rFonts w:eastAsia="Times New Roman" w:cs="Times New Roman"/>
          </w:rPr>
          <w:t>Mens vi i dag i stigende grad står klemt mellem totalitær realisme og uhæmmet destruktion er vor</w:t>
        </w:r>
        <w:r w:rsidR="00F341DE" w:rsidDel="00DB182E">
          <w:rPr>
            <w:rFonts w:eastAsia="Times New Roman" w:cs="Times New Roman"/>
          </w:rPr>
          <w:t xml:space="preserve">es håb og ønske, at vi med 2121 </w:t>
        </w:r>
        <w:r w:rsidDel="00DB182E">
          <w:rPr>
            <w:rFonts w:eastAsia="Times New Roman" w:cs="Times New Roman"/>
          </w:rPr>
          <w:t xml:space="preserve">PLANEN </w:t>
        </w:r>
        <w:r w:rsidR="00945E76" w:rsidDel="00DB182E">
          <w:rPr>
            <w:rFonts w:eastAsia="Times New Roman" w:cs="Times New Roman"/>
          </w:rPr>
          <w:t xml:space="preserve">kan </w:t>
        </w:r>
        <w:r w:rsidR="002976A4" w:rsidDel="00DB182E">
          <w:rPr>
            <w:rFonts w:eastAsia="Times New Roman" w:cs="Times New Roman"/>
          </w:rPr>
          <w:t xml:space="preserve">genoplive vores futuristiske forestillingsevne og kollektive tro på fremtiden som noget lyst og lykkebringende, at vi formår at tegne nye </w:t>
        </w:r>
        <w:r w:rsidR="007378D0" w:rsidDel="00DB182E">
          <w:rPr>
            <w:rFonts w:eastAsia="Times New Roman" w:cs="Times New Roman"/>
          </w:rPr>
          <w:t xml:space="preserve">utopiske </w:t>
        </w:r>
        <w:r w:rsidR="00F341DE" w:rsidDel="00DB182E">
          <w:rPr>
            <w:rFonts w:eastAsia="Times New Roman" w:cs="Times New Roman"/>
          </w:rPr>
          <w:t>horisonter, vi kan navigere efter. Drøm fremtiden!</w:t>
        </w:r>
      </w:moveFrom>
    </w:p>
    <w:moveFromRangeEnd w:id="39"/>
    <w:p w14:paraId="1F77DB56" w14:textId="7C1C8D83" w:rsidR="00EA3957" w:rsidDel="003F6D0D" w:rsidRDefault="00EA3957">
      <w:pPr>
        <w:spacing w:line="360" w:lineRule="auto"/>
        <w:rPr>
          <w:del w:id="41" w:author="David Birk Lauridsen" w:date="2015-11-26T09:38:00Z"/>
          <w:rFonts w:eastAsia="Times New Roman" w:cs="Times New Roman"/>
        </w:rPr>
        <w:pPrChange w:id="42" w:author="David Birk Lauridsen" w:date="2015-11-26T09:55:00Z">
          <w:pPr>
            <w:spacing w:line="360" w:lineRule="auto"/>
            <w:jc w:val="both"/>
          </w:pPr>
        </w:pPrChange>
      </w:pPr>
      <w:commentRangeStart w:id="43"/>
      <w:ins w:id="44" w:author="David Birk Lauridsen" w:date="2015-11-26T09:38:00Z">
        <w:r>
          <w:rPr>
            <w:rFonts w:eastAsia="Times New Roman" w:cs="Times New Roman"/>
          </w:rPr>
          <w:t xml:space="preserve">Vi udgiver </w:t>
        </w:r>
      </w:ins>
      <w:ins w:id="45" w:author="David Birk Lauridsen" w:date="2015-11-26T10:19:00Z">
        <w:r w:rsidR="00180330">
          <w:rPr>
            <w:rFonts w:eastAsia="Times New Roman" w:cs="Times New Roman"/>
          </w:rPr>
          <w:t>hvis muligt</w:t>
        </w:r>
      </w:ins>
      <w:ins w:id="46" w:author="David Birk Lauridsen" w:date="2015-11-26T09:38:00Z">
        <w:r>
          <w:rPr>
            <w:rFonts w:eastAsia="Times New Roman" w:cs="Times New Roman"/>
          </w:rPr>
          <w:t xml:space="preserve"> bidrag på Center f</w:t>
        </w:r>
        <w:r w:rsidR="00720F70">
          <w:rPr>
            <w:rFonts w:eastAsia="Times New Roman" w:cs="Times New Roman"/>
          </w:rPr>
          <w:t>or Militants Futurologis webside</w:t>
        </w:r>
      </w:ins>
      <w:ins w:id="47" w:author="David Birk Lauridsen" w:date="2015-11-26T09:47:00Z">
        <w:r w:rsidR="00720F70">
          <w:rPr>
            <w:rFonts w:eastAsia="Times New Roman" w:cs="Times New Roman"/>
          </w:rPr>
          <w:t>. Senere samler vi et udvalg i en endelig udgivelse, digitalt og</w:t>
        </w:r>
      </w:ins>
      <w:ins w:id="48" w:author="David Birk Lauridsen" w:date="2015-11-26T09:57:00Z">
        <w:r w:rsidR="00DB182E">
          <w:rPr>
            <w:rFonts w:eastAsia="Times New Roman" w:cs="Times New Roman"/>
          </w:rPr>
          <w:t xml:space="preserve"> måske</w:t>
        </w:r>
      </w:ins>
      <w:ins w:id="49" w:author="David Birk Lauridsen" w:date="2015-11-26T09:47:00Z">
        <w:r w:rsidR="00720F70">
          <w:rPr>
            <w:rFonts w:eastAsia="Times New Roman" w:cs="Times New Roman"/>
          </w:rPr>
          <w:t xml:space="preserve"> trykt. </w:t>
        </w:r>
      </w:ins>
      <w:ins w:id="50" w:author="David Birk Lauridsen" w:date="2015-11-26T09:50:00Z">
        <w:r w:rsidR="00720F70">
          <w:rPr>
            <w:rFonts w:eastAsia="Times New Roman" w:cs="Times New Roman"/>
          </w:rPr>
          <w:t xml:space="preserve"> </w:t>
        </w:r>
      </w:ins>
      <w:commentRangeEnd w:id="43"/>
      <w:ins w:id="51" w:author="David Birk Lauridsen" w:date="2015-11-26T10:08:00Z">
        <w:r w:rsidR="00CE476E">
          <w:rPr>
            <w:rStyle w:val="Kommentarhenvisning"/>
          </w:rPr>
          <w:commentReference w:id="43"/>
        </w:r>
      </w:ins>
      <w:ins w:id="52" w:author="David Birk Lauridsen" w:date="2015-11-26T09:51:00Z">
        <w:r w:rsidR="00720F70">
          <w:rPr>
            <w:rFonts w:eastAsia="Times New Roman" w:cs="Times New Roman"/>
          </w:rPr>
          <w:t>Alle bidrag skal</w:t>
        </w:r>
      </w:ins>
      <w:ins w:id="53" w:author="David Birk Lauridsen" w:date="2015-11-28T20:42:00Z">
        <w:r w:rsidR="003F6D0D">
          <w:rPr>
            <w:rFonts w:eastAsia="Times New Roman" w:cs="Times New Roman"/>
          </w:rPr>
          <w:t xml:space="preserve"> </w:t>
        </w:r>
      </w:ins>
      <w:ins w:id="54" w:author="David Birk Lauridsen" w:date="2015-11-28T20:45:00Z">
        <w:r w:rsidR="008E6A9E">
          <w:rPr>
            <w:rFonts w:eastAsia="Times New Roman" w:cs="Times New Roman"/>
          </w:rPr>
          <w:t xml:space="preserve">deles </w:t>
        </w:r>
      </w:ins>
      <w:ins w:id="55" w:author="David Birk Lauridsen" w:date="2015-11-26T09:51:00Z">
        <w:r w:rsidR="00720F70">
          <w:rPr>
            <w:rFonts w:eastAsia="Times New Roman" w:cs="Times New Roman"/>
          </w:rPr>
          <w:t>under en Create Commons</w:t>
        </w:r>
      </w:ins>
      <w:ins w:id="56" w:author="David Birk Lauridsen" w:date="2015-11-28T20:43:00Z">
        <w:r w:rsidR="003F6D0D">
          <w:rPr>
            <w:rFonts w:eastAsia="Times New Roman" w:cs="Times New Roman"/>
          </w:rPr>
          <w:t xml:space="preserve"> Attribution-ShareAlike</w:t>
        </w:r>
      </w:ins>
      <w:ins w:id="57" w:author="David Birk Lauridsen" w:date="2015-11-26T09:51:00Z">
        <w:r w:rsidR="00720F70">
          <w:rPr>
            <w:rFonts w:eastAsia="Times New Roman" w:cs="Times New Roman"/>
          </w:rPr>
          <w:t xml:space="preserve"> </w:t>
        </w:r>
      </w:ins>
      <w:ins w:id="58" w:author="David Birk Lauridsen" w:date="2015-11-26T09:52:00Z">
        <w:r w:rsidR="00720F70">
          <w:rPr>
            <w:rFonts w:eastAsia="Times New Roman" w:cs="Times New Roman"/>
          </w:rPr>
          <w:t>licens</w:t>
        </w:r>
      </w:ins>
      <w:ins w:id="59" w:author="David Birk Lauridsen" w:date="2015-11-26T10:03:00Z">
        <w:r w:rsidR="003F6D0D">
          <w:rPr>
            <w:rFonts w:eastAsia="Times New Roman" w:cs="Times New Roman"/>
          </w:rPr>
          <w:t xml:space="preserve">. </w:t>
        </w:r>
      </w:ins>
      <w:ins w:id="60" w:author="David Birk Lauridsen" w:date="2015-11-26T09:53:00Z">
        <w:r w:rsidR="00720F70">
          <w:rPr>
            <w:rFonts w:eastAsia="Times New Roman" w:cs="Times New Roman"/>
          </w:rPr>
          <w:t>Se hvad det betyder her</w:t>
        </w:r>
      </w:ins>
      <w:ins w:id="61" w:author="David Birk Lauridsen" w:date="2015-11-26T09:55:00Z">
        <w:r w:rsidR="00DB182E">
          <w:rPr>
            <w:rFonts w:eastAsia="Times New Roman" w:cs="Times New Roman"/>
          </w:rPr>
          <w:t xml:space="preserve"> </w:t>
        </w:r>
      </w:ins>
      <w:bookmarkStart w:id="62" w:name="_GoBack"/>
      <w:bookmarkEnd w:id="62"/>
      <w:ins w:id="63" w:author="David Birk Lauridsen" w:date="2015-11-26T09:54:00Z">
        <w:r w:rsidR="00DB182E">
          <w:rPr>
            <w:rFonts w:eastAsia="Times New Roman" w:cs="Times New Roman"/>
          </w:rPr>
          <w:t>[</w:t>
        </w:r>
      </w:ins>
      <w:ins w:id="64" w:author="David Birk Lauridsen" w:date="2015-11-28T20:44:00Z">
        <w:r w:rsidR="003F6D0D" w:rsidRPr="003F6D0D">
          <w:rPr>
            <w:rFonts w:eastAsia="Times New Roman" w:cs="Times New Roman"/>
          </w:rPr>
          <w:t>https://futurologi.wordpress.com/center-for-militant-futurologi/all-rights-reversed/</w:t>
        </w:r>
        <w:r w:rsidR="003F6D0D">
          <w:rPr>
            <w:rFonts w:eastAsia="Times New Roman" w:cs="Times New Roman"/>
          </w:rPr>
          <w:t>]</w:t>
        </w:r>
      </w:ins>
    </w:p>
    <w:p w14:paraId="6B35B607" w14:textId="77777777" w:rsidR="003F6D0D" w:rsidRDefault="003F6D0D">
      <w:pPr>
        <w:spacing w:line="360" w:lineRule="auto"/>
        <w:rPr>
          <w:ins w:id="65" w:author="David Birk Lauridsen" w:date="2015-11-28T20:44:00Z"/>
          <w:rFonts w:eastAsia="Times New Roman" w:cs="Times New Roman"/>
        </w:rPr>
        <w:pPrChange w:id="66" w:author="David Birk Lauridsen" w:date="2015-11-26T09:55:00Z">
          <w:pPr>
            <w:spacing w:line="360" w:lineRule="auto"/>
            <w:jc w:val="both"/>
          </w:pPr>
        </w:pPrChange>
      </w:pPr>
    </w:p>
    <w:p w14:paraId="54262950" w14:textId="77777777" w:rsidR="00EA3957" w:rsidDel="00DB182E" w:rsidRDefault="00945E76">
      <w:pPr>
        <w:spacing w:line="360" w:lineRule="auto"/>
        <w:rPr>
          <w:del w:id="67" w:author="David Birk Lauridsen" w:date="2015-11-26T09:38:00Z"/>
          <w:rFonts w:eastAsia="Times New Roman" w:cs="Times New Roman"/>
        </w:rPr>
        <w:pPrChange w:id="68" w:author="David Birk Lauridsen" w:date="2015-11-26T09:55:00Z">
          <w:pPr>
            <w:spacing w:line="360" w:lineRule="auto"/>
            <w:jc w:val="both"/>
          </w:pPr>
        </w:pPrChange>
      </w:pPr>
      <w:r>
        <w:rPr>
          <w:rFonts w:eastAsia="Times New Roman" w:cs="Times New Roman"/>
        </w:rPr>
        <w:t xml:space="preserve">Bidrag sendes til: </w:t>
      </w:r>
      <w:ins w:id="69" w:author="David Birk Lauridsen" w:date="2015-11-26T10:06:00Z">
        <w:r w:rsidR="00CE476E">
          <w:rPr>
            <w:rFonts w:eastAsia="Times New Roman" w:cs="Times New Roman"/>
          </w:rPr>
          <w:t>xxxx</w:t>
        </w:r>
      </w:ins>
    </w:p>
    <w:p w14:paraId="570BCF4F" w14:textId="77777777" w:rsidR="00DB182E" w:rsidRDefault="00DB182E">
      <w:pPr>
        <w:spacing w:line="360" w:lineRule="auto"/>
        <w:rPr>
          <w:ins w:id="70" w:author="David Birk Lauridsen" w:date="2015-11-26T10:00:00Z"/>
          <w:rFonts w:eastAsia="Times New Roman" w:cs="Times New Roman"/>
        </w:rPr>
        <w:pPrChange w:id="71" w:author="David Birk Lauridsen" w:date="2015-11-26T09:55:00Z">
          <w:pPr>
            <w:spacing w:line="360" w:lineRule="auto"/>
            <w:jc w:val="both"/>
          </w:pPr>
        </w:pPrChange>
      </w:pPr>
    </w:p>
    <w:p w14:paraId="7B1CDD17" w14:textId="77777777" w:rsidR="00DB182E" w:rsidRDefault="00DB182E">
      <w:pPr>
        <w:spacing w:line="360" w:lineRule="auto"/>
        <w:rPr>
          <w:ins w:id="72" w:author="David Birk Lauridsen" w:date="2015-11-26T10:00:00Z"/>
          <w:rFonts w:eastAsia="Times New Roman" w:cs="Times New Roman"/>
        </w:rPr>
        <w:pPrChange w:id="73" w:author="David Birk Lauridsen" w:date="2015-11-26T09:55:00Z">
          <w:pPr>
            <w:spacing w:line="360" w:lineRule="auto"/>
            <w:jc w:val="both"/>
          </w:pPr>
        </w:pPrChange>
      </w:pPr>
    </w:p>
    <w:p w14:paraId="1D5AC1EE" w14:textId="77777777" w:rsidR="00DB182E" w:rsidRDefault="00DB182E" w:rsidP="00DB182E">
      <w:pPr>
        <w:spacing w:line="360" w:lineRule="auto"/>
        <w:rPr>
          <w:moveTo w:id="74" w:author="David Birk Lauridsen" w:date="2015-11-26T10:00:00Z"/>
          <w:rFonts w:eastAsia="Times New Roman" w:cs="Times New Roman"/>
        </w:rPr>
      </w:pPr>
      <w:moveToRangeStart w:id="75" w:author="David Birk Lauridsen" w:date="2015-11-26T10:00:00Z" w:name="move436295375"/>
      <w:moveTo w:id="76" w:author="David Birk Lauridsen" w:date="2015-11-26T10:00:00Z">
        <w:r>
          <w:rPr>
            <w:rFonts w:eastAsia="Times New Roman" w:cs="Times New Roman"/>
          </w:rPr>
          <w:t xml:space="preserve">Mens vi i dag i stigende grad står klemt mellem totalitær realisme og uhæmmet destruktion er vores håb og ønske, at vi med 2121 PLANEN kan genoplive vores futuristiske forestillingsevne og kollektive tro på fremtiden som noget lyst og lykkebringende, at vi formår at tegne nye utopiske horisonter, vi kan navigere efter. </w:t>
        </w:r>
        <w:commentRangeStart w:id="77"/>
        <w:r>
          <w:rPr>
            <w:rFonts w:eastAsia="Times New Roman" w:cs="Times New Roman"/>
          </w:rPr>
          <w:t>Drøm fremtiden!</w:t>
        </w:r>
      </w:moveTo>
      <w:commentRangeEnd w:id="77"/>
      <w:r w:rsidR="00180330">
        <w:rPr>
          <w:rStyle w:val="Kommentarhenvisning"/>
        </w:rPr>
        <w:commentReference w:id="77"/>
      </w:r>
    </w:p>
    <w:moveToRangeEnd w:id="75"/>
    <w:p w14:paraId="3DCE83A1" w14:textId="77777777" w:rsidR="00DB182E" w:rsidRDefault="00DB182E">
      <w:pPr>
        <w:spacing w:line="360" w:lineRule="auto"/>
        <w:rPr>
          <w:ins w:id="78" w:author="David Birk Lauridsen" w:date="2015-11-26T10:00:00Z"/>
          <w:rFonts w:eastAsia="Times New Roman" w:cs="Times New Roman"/>
        </w:rPr>
        <w:pPrChange w:id="79" w:author="David Birk Lauridsen" w:date="2015-11-26T09:55:00Z">
          <w:pPr>
            <w:spacing w:line="360" w:lineRule="auto"/>
            <w:jc w:val="both"/>
          </w:pPr>
        </w:pPrChange>
      </w:pPr>
    </w:p>
    <w:p w14:paraId="369C8BDC" w14:textId="77777777" w:rsidR="00945E76" w:rsidDel="00DB182E" w:rsidRDefault="00945E76">
      <w:pPr>
        <w:spacing w:line="360" w:lineRule="auto"/>
        <w:rPr>
          <w:del w:id="80" w:author="David Birk Lauridsen" w:date="2015-11-26T10:01:00Z"/>
          <w:rFonts w:eastAsia="Times New Roman" w:cs="Times New Roman"/>
        </w:rPr>
        <w:pPrChange w:id="81" w:author="David Birk Lauridsen" w:date="2015-11-26T09:55:00Z">
          <w:pPr>
            <w:spacing w:line="360" w:lineRule="auto"/>
            <w:jc w:val="both"/>
          </w:pPr>
        </w:pPrChange>
      </w:pPr>
      <w:commentRangeStart w:id="82"/>
    </w:p>
    <w:p w14:paraId="2EAE3EA1" w14:textId="77777777" w:rsidR="00F146BC" w:rsidRDefault="00F341DE">
      <w:pPr>
        <w:spacing w:line="360" w:lineRule="auto"/>
        <w:rPr>
          <w:rFonts w:eastAsia="Times New Roman" w:cs="Times New Roman"/>
        </w:rPr>
        <w:pPrChange w:id="83" w:author="David Birk Lauridsen" w:date="2015-11-26T09:55:00Z">
          <w:pPr>
            <w:spacing w:line="360" w:lineRule="auto"/>
            <w:jc w:val="both"/>
          </w:pPr>
        </w:pPrChange>
      </w:pPr>
      <w:r>
        <w:rPr>
          <w:rFonts w:eastAsia="Times New Roman" w:cs="Times New Roman"/>
        </w:rPr>
        <w:t>På tværs af tid og rum,</w:t>
      </w:r>
      <w:commentRangeEnd w:id="82"/>
      <w:r w:rsidR="00180330">
        <w:rPr>
          <w:rStyle w:val="Kommentarhenvisning"/>
        </w:rPr>
        <w:commentReference w:id="82"/>
      </w:r>
    </w:p>
    <w:p w14:paraId="6DA579CE" w14:textId="77777777" w:rsidR="00F341DE" w:rsidRDefault="00F341DE">
      <w:pPr>
        <w:spacing w:line="360" w:lineRule="auto"/>
        <w:pPrChange w:id="84" w:author="David Birk Lauridsen" w:date="2015-11-26T09:55:00Z">
          <w:pPr>
            <w:spacing w:line="360" w:lineRule="auto"/>
            <w:jc w:val="both"/>
          </w:pPr>
        </w:pPrChange>
      </w:pPr>
      <w:r>
        <w:rPr>
          <w:rFonts w:eastAsia="Times New Roman" w:cs="Times New Roman"/>
        </w:rPr>
        <w:t>Center for Militant Futurologi</w:t>
      </w:r>
    </w:p>
    <w:sectPr w:rsidR="00F341DE" w:rsidSect="00DB182E">
      <w:pgSz w:w="11900" w:h="16840"/>
      <w:pgMar w:top="1701" w:right="1134" w:bottom="0" w:left="1134" w:header="708" w:footer="708" w:gutter="0"/>
      <w:cols w:space="708"/>
      <w:docGrid w:linePitch="360"/>
      <w:sectPrChange w:id="85" w:author="David Birk Lauridsen" w:date="2015-11-26T10:01:00Z">
        <w:sectPr w:rsidR="00F341DE" w:rsidSect="00DB182E">
          <w:pgMar w:top="1701" w:right="1134" w:bottom="1701" w:left="1134"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David Birk Lauridsen" w:date="2015-11-26T09:26:00Z" w:initials="DBL">
    <w:p w14:paraId="13408694" w14:textId="77777777" w:rsidR="005F3CBD" w:rsidRDefault="005F3CBD">
      <w:pPr>
        <w:pStyle w:val="Kommentartekst"/>
        <w:rPr>
          <w:noProof/>
        </w:rPr>
      </w:pPr>
      <w:r>
        <w:rPr>
          <w:rStyle w:val="Kommentarhenvisning"/>
        </w:rPr>
        <w:annotationRef/>
      </w:r>
      <w:r w:rsidR="00180330">
        <w:rPr>
          <w:noProof/>
        </w:rPr>
        <w:t xml:space="preserve">måske udvide </w:t>
      </w:r>
      <w:r>
        <w:rPr>
          <w:noProof/>
        </w:rPr>
        <w:t>til</w:t>
      </w:r>
      <w:r w:rsidR="00180330">
        <w:rPr>
          <w:noProof/>
        </w:rPr>
        <w:t xml:space="preserve"> 1-2 to sider? 1 side er meeeget kort. Men så heller ikke længere.</w:t>
      </w:r>
      <w:r>
        <w:rPr>
          <w:noProof/>
        </w:rPr>
        <w:t xml:space="preserve"> ?</w:t>
      </w:r>
    </w:p>
  </w:comment>
  <w:comment w:id="24" w:author="David Birk Lauridsen" w:date="2015-11-26T10:16:00Z" w:initials="DBL">
    <w:p w14:paraId="490E4979" w14:textId="277610F7" w:rsidR="00180330" w:rsidRDefault="00180330">
      <w:pPr>
        <w:pStyle w:val="Kommentartekst"/>
      </w:pPr>
      <w:r>
        <w:rPr>
          <w:rStyle w:val="Kommentarhenvisning"/>
        </w:rPr>
        <w:annotationRef/>
      </w:r>
      <w:r>
        <w:t>måske fjollet – tænkte bare at din formulering var lidt tekno-deterministisk ;-)</w:t>
      </w:r>
    </w:p>
  </w:comment>
  <w:comment w:id="43" w:author="David Birk Lauridsen" w:date="2015-11-26T10:08:00Z" w:initials="DBL">
    <w:p w14:paraId="2D778B59" w14:textId="77777777" w:rsidR="00CE476E" w:rsidRDefault="00CE476E" w:rsidP="00CE476E">
      <w:pPr>
        <w:pStyle w:val="Kommentartekst"/>
      </w:pPr>
      <w:r>
        <w:rPr>
          <w:rStyle w:val="Kommentarhenvisning"/>
        </w:rPr>
        <w:annotationRef/>
      </w:r>
      <w:r>
        <w:rPr>
          <w:rStyle w:val="Kommentarhenvisning"/>
        </w:rPr>
        <w:annotationRef/>
      </w:r>
      <w:r>
        <w:t>Jeg tænker det her, eller noget lignende skal være med. Lidt svært, hvad syntes du?</w:t>
      </w:r>
    </w:p>
    <w:p w14:paraId="5E2995EB" w14:textId="77777777" w:rsidR="00CE476E" w:rsidRDefault="00CE476E">
      <w:pPr>
        <w:pStyle w:val="Kommentartekst"/>
      </w:pPr>
    </w:p>
  </w:comment>
  <w:comment w:id="77" w:author="David Birk Lauridsen" w:date="2015-11-26T10:15:00Z" w:initials="DBL">
    <w:p w14:paraId="3DBCEA78" w14:textId="41C8C9F1" w:rsidR="00180330" w:rsidRDefault="00180330">
      <w:pPr>
        <w:pStyle w:val="Kommentartekst"/>
      </w:pPr>
      <w:r>
        <w:rPr>
          <w:rStyle w:val="Kommentarhenvisning"/>
        </w:rPr>
        <w:annotationRef/>
      </w:r>
      <w:r>
        <w:t>Jeg bliver gladere og gladere for det her!</w:t>
      </w:r>
    </w:p>
  </w:comment>
  <w:comment w:id="82" w:author="David Birk Lauridsen" w:date="2015-11-26T10:14:00Z" w:initials="DBL">
    <w:p w14:paraId="6AB7A6CB" w14:textId="401403B3" w:rsidR="00180330" w:rsidRDefault="00180330">
      <w:pPr>
        <w:pStyle w:val="Kommentartekst"/>
      </w:pPr>
      <w:r>
        <w:rPr>
          <w:rStyle w:val="Kommentarhenvisning"/>
        </w:rPr>
        <w:annotationRef/>
      </w:r>
      <w:r>
        <w:t>I love it! Det er ren Jens Lyn!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408694" w15:done="0"/>
  <w15:commentEx w15:paraId="490E4979" w15:done="0"/>
  <w15:commentEx w15:paraId="5E2995EB" w15:done="0"/>
  <w15:commentEx w15:paraId="3DBCEA78" w15:done="0"/>
  <w15:commentEx w15:paraId="6AB7A6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irk Lauridsen">
    <w15:presenceInfo w15:providerId="None" w15:userId="David Birk Laurid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BC"/>
    <w:rsid w:val="00180330"/>
    <w:rsid w:val="002976A4"/>
    <w:rsid w:val="003F6D0D"/>
    <w:rsid w:val="005F3CBD"/>
    <w:rsid w:val="006A630E"/>
    <w:rsid w:val="00720F70"/>
    <w:rsid w:val="007378D0"/>
    <w:rsid w:val="00792743"/>
    <w:rsid w:val="007B53BA"/>
    <w:rsid w:val="008E6A9E"/>
    <w:rsid w:val="00945E76"/>
    <w:rsid w:val="00A85483"/>
    <w:rsid w:val="00B332DC"/>
    <w:rsid w:val="00C03FAC"/>
    <w:rsid w:val="00CE476E"/>
    <w:rsid w:val="00DB182E"/>
    <w:rsid w:val="00EA3957"/>
    <w:rsid w:val="00F146BC"/>
    <w:rsid w:val="00F341D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67503"/>
  <w15:docId w15:val="{F1C9CBC1-082F-4F78-9FFA-788ABA9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il">
    <w:name w:val="il"/>
    <w:basedOn w:val="Standardskrifttypeiafsnit"/>
    <w:rsid w:val="00F146BC"/>
  </w:style>
  <w:style w:type="character" w:styleId="Kommentarhenvisning">
    <w:name w:val="annotation reference"/>
    <w:basedOn w:val="Standardskrifttypeiafsnit"/>
    <w:uiPriority w:val="99"/>
    <w:semiHidden/>
    <w:unhideWhenUsed/>
    <w:rsid w:val="005F3CBD"/>
    <w:rPr>
      <w:sz w:val="16"/>
      <w:szCs w:val="16"/>
    </w:rPr>
  </w:style>
  <w:style w:type="paragraph" w:styleId="Kommentartekst">
    <w:name w:val="annotation text"/>
    <w:basedOn w:val="Normal"/>
    <w:link w:val="KommentartekstTegn"/>
    <w:uiPriority w:val="99"/>
    <w:semiHidden/>
    <w:unhideWhenUsed/>
    <w:rsid w:val="005F3CBD"/>
    <w:rPr>
      <w:sz w:val="20"/>
      <w:szCs w:val="20"/>
    </w:rPr>
  </w:style>
  <w:style w:type="character" w:customStyle="1" w:styleId="KommentartekstTegn">
    <w:name w:val="Kommentartekst Tegn"/>
    <w:basedOn w:val="Standardskrifttypeiafsnit"/>
    <w:link w:val="Kommentartekst"/>
    <w:uiPriority w:val="99"/>
    <w:semiHidden/>
    <w:rsid w:val="005F3CBD"/>
    <w:rPr>
      <w:sz w:val="20"/>
      <w:szCs w:val="20"/>
    </w:rPr>
  </w:style>
  <w:style w:type="paragraph" w:styleId="Kommentaremne">
    <w:name w:val="annotation subject"/>
    <w:basedOn w:val="Kommentartekst"/>
    <w:next w:val="Kommentartekst"/>
    <w:link w:val="KommentaremneTegn"/>
    <w:uiPriority w:val="99"/>
    <w:semiHidden/>
    <w:unhideWhenUsed/>
    <w:rsid w:val="005F3CBD"/>
    <w:rPr>
      <w:b/>
      <w:bCs/>
    </w:rPr>
  </w:style>
  <w:style w:type="character" w:customStyle="1" w:styleId="KommentaremneTegn">
    <w:name w:val="Kommentaremne Tegn"/>
    <w:basedOn w:val="KommentartekstTegn"/>
    <w:link w:val="Kommentaremne"/>
    <w:uiPriority w:val="99"/>
    <w:semiHidden/>
    <w:rsid w:val="005F3CBD"/>
    <w:rPr>
      <w:b/>
      <w:bCs/>
      <w:sz w:val="20"/>
      <w:szCs w:val="20"/>
    </w:rPr>
  </w:style>
  <w:style w:type="paragraph" w:styleId="Korrektur">
    <w:name w:val="Revision"/>
    <w:hidden/>
    <w:uiPriority w:val="99"/>
    <w:semiHidden/>
    <w:rsid w:val="005F3CBD"/>
  </w:style>
  <w:style w:type="paragraph" w:styleId="Markeringsbobletekst">
    <w:name w:val="Balloon Text"/>
    <w:basedOn w:val="Normal"/>
    <w:link w:val="MarkeringsbobletekstTegn"/>
    <w:uiPriority w:val="99"/>
    <w:semiHidden/>
    <w:unhideWhenUsed/>
    <w:rsid w:val="005F3CBD"/>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F3CBD"/>
    <w:rPr>
      <w:rFonts w:ascii="Segoe UI" w:hAnsi="Segoe UI" w:cs="Segoe UI"/>
      <w:sz w:val="18"/>
      <w:szCs w:val="18"/>
    </w:rPr>
  </w:style>
  <w:style w:type="character" w:styleId="Hyperlink">
    <w:name w:val="Hyperlink"/>
    <w:basedOn w:val="Standardskrifttypeiafsnit"/>
    <w:uiPriority w:val="99"/>
    <w:unhideWhenUsed/>
    <w:rsid w:val="00DB18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6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365</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Katzeff</dc:creator>
  <cp:keywords/>
  <dc:description/>
  <cp:lastModifiedBy>David Birk Lauridsen</cp:lastModifiedBy>
  <cp:revision>7</cp:revision>
  <dcterms:created xsi:type="dcterms:W3CDTF">2015-11-24T19:51:00Z</dcterms:created>
  <dcterms:modified xsi:type="dcterms:W3CDTF">2015-11-28T19:45:00Z</dcterms:modified>
</cp:coreProperties>
</file>