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B4DA4" w14:textId="77777777" w:rsidR="00D364BF" w:rsidRDefault="00D364BF" w:rsidP="00D364BF">
      <w:r>
        <w:t>&gt; new Date().</w:t>
      </w:r>
      <w:proofErr w:type="spellStart"/>
      <w:r>
        <w:t>getTime</w:t>
      </w:r>
      <w:proofErr w:type="spellEnd"/>
      <w:r>
        <w:t>();</w:t>
      </w:r>
    </w:p>
    <w:p w14:paraId="178E4AFF" w14:textId="77777777" w:rsidR="00D364BF" w:rsidRDefault="00D364BF" w:rsidP="00D364BF"/>
    <w:p w14:paraId="48DFD7E0" w14:textId="77777777" w:rsidR="00D364BF" w:rsidRDefault="00D364BF" w:rsidP="00D364BF">
      <w:r>
        <w:t>Subvokaliserer jeg. Vi svarer</w:t>
      </w:r>
    </w:p>
    <w:p w14:paraId="4E6991E7" w14:textId="77777777" w:rsidR="00D364BF" w:rsidRDefault="00D364BF" w:rsidP="00D364BF"/>
    <w:p w14:paraId="430F297A" w14:textId="77777777" w:rsidR="00D364BF" w:rsidRDefault="00D364BF" w:rsidP="00D364BF">
      <w:r>
        <w:t>&lt; 4767192000000</w:t>
      </w:r>
    </w:p>
    <w:p w14:paraId="37B71000" w14:textId="77777777" w:rsidR="00D364BF" w:rsidRDefault="00D364BF" w:rsidP="00D364BF"/>
    <w:p w14:paraId="04EDB24F" w14:textId="77777777" w:rsidR="00D364BF" w:rsidRDefault="00D364BF" w:rsidP="00D364BF"/>
    <w:p w14:paraId="2DDE402A" w14:textId="77777777" w:rsidR="00D364BF" w:rsidRDefault="00D364BF" w:rsidP="00D364BF"/>
    <w:p w14:paraId="42505F54" w14:textId="77777777" w:rsidR="00D364BF" w:rsidRDefault="00D364BF" w:rsidP="00D364BF">
      <w:r>
        <w:t xml:space="preserve">4,76 billioner </w:t>
      </w:r>
      <w:proofErr w:type="spellStart"/>
      <w:r>
        <w:t>millisekonder</w:t>
      </w:r>
      <w:proofErr w:type="spellEnd"/>
      <w:r>
        <w:t xml:space="preserve"> efter UNIX. Der går </w:t>
      </w:r>
      <w:proofErr w:type="spellStart"/>
      <w:r>
        <w:t>ca</w:t>
      </w:r>
      <w:proofErr w:type="spellEnd"/>
      <w:r>
        <w:t xml:space="preserve"> 31.5 </w:t>
      </w:r>
      <w:proofErr w:type="spellStart"/>
      <w:r>
        <w:t>millarder</w:t>
      </w:r>
      <w:proofErr w:type="spellEnd"/>
      <w:r>
        <w:t xml:space="preserve"> </w:t>
      </w:r>
      <w:proofErr w:type="spellStart"/>
      <w:r>
        <w:t>millisekonder</w:t>
      </w:r>
      <w:proofErr w:type="spellEnd"/>
      <w:r>
        <w:t xml:space="preserve"> per rotation</w:t>
      </w:r>
      <w:del w:id="0" w:author="Ask Katzeff" w:date="2016-03-29T16:06:00Z">
        <w:r w:rsidDel="00D364BF">
          <w:delText xml:space="preserve"> om Sol</w:delText>
        </w:r>
      </w:del>
      <w:r>
        <w:t xml:space="preserve">. Vi er i rotation 152 efter </w:t>
      </w:r>
      <w:del w:id="1" w:author="Ask Katzeff" w:date="2016-03-29T16:07:00Z">
        <w:r w:rsidDel="00D364BF">
          <w:delText xml:space="preserve">den </w:delText>
        </w:r>
      </w:del>
      <w:r>
        <w:t xml:space="preserve">1. januar 1970 UNIX </w:t>
      </w:r>
      <w:proofErr w:type="spellStart"/>
      <w:r>
        <w:t>millisekond</w:t>
      </w:r>
      <w:proofErr w:type="spellEnd"/>
      <w:r>
        <w:t xml:space="preserve"> 0. Godmorgen.</w:t>
      </w:r>
    </w:p>
    <w:p w14:paraId="2065EBB7" w14:textId="77777777" w:rsidR="00D364BF" w:rsidRDefault="00D364BF" w:rsidP="00D364BF"/>
    <w:p w14:paraId="011088ED" w14:textId="77777777" w:rsidR="00D364BF" w:rsidRDefault="00D364BF" w:rsidP="00D364BF"/>
    <w:p w14:paraId="72619D79" w14:textId="77777777" w:rsidR="00D364BF" w:rsidRDefault="00D364BF" w:rsidP="00D364BF"/>
    <w:p w14:paraId="25E31FB3" w14:textId="77777777" w:rsidR="00D364BF" w:rsidRDefault="00D364BF" w:rsidP="00D364BF">
      <w:r>
        <w:t xml:space="preserve">Salt luft over Amager lagune. Pirken bag øret, bevidstheden er der hele tiden. Fornemmelser for andre enheder i nærheden, Bobby under mig, </w:t>
      </w:r>
      <w:proofErr w:type="spellStart"/>
      <w:r>
        <w:t>Jumi</w:t>
      </w:r>
      <w:proofErr w:type="spellEnd"/>
      <w:r>
        <w:t xml:space="preserve">, </w:t>
      </w:r>
      <w:proofErr w:type="spellStart"/>
      <w:r>
        <w:t>Nafita</w:t>
      </w:r>
      <w:proofErr w:type="spellEnd"/>
      <w:r>
        <w:t xml:space="preserve"> og Lea Persson ovre på sorteringspontonen ved fælleden. Grandjean i sivene mod syd. Svagere prikker længere væk. Det globale netværk</w:t>
      </w:r>
      <w:bookmarkStart w:id="2" w:name="_GoBack"/>
      <w:r>
        <w:t xml:space="preserve"> </w:t>
      </w:r>
      <w:commentRangeStart w:id="3"/>
      <w:r>
        <w:t>- en svag undertone</w:t>
      </w:r>
      <w:commentRangeEnd w:id="3"/>
      <w:r>
        <w:rPr>
          <w:rStyle w:val="Kommentarhenvisning"/>
        </w:rPr>
        <w:commentReference w:id="3"/>
      </w:r>
      <w:r>
        <w:t xml:space="preserve">. </w:t>
      </w:r>
      <w:bookmarkEnd w:id="2"/>
      <w:r>
        <w:t>Alten.</w:t>
      </w:r>
    </w:p>
    <w:p w14:paraId="1543D4E5" w14:textId="77777777" w:rsidR="00D364BF" w:rsidRDefault="00D364BF" w:rsidP="00D364BF"/>
    <w:p w14:paraId="664B17E0" w14:textId="77777777" w:rsidR="00D364BF" w:rsidRDefault="00D364BF" w:rsidP="00D364BF"/>
    <w:p w14:paraId="69DFDF8A" w14:textId="77777777" w:rsidR="00D364BF" w:rsidRDefault="00D364BF" w:rsidP="00D364BF"/>
    <w:p w14:paraId="4C8F91F1" w14:textId="77777777" w:rsidR="00D364BF" w:rsidRDefault="00D364BF" w:rsidP="00D364BF">
      <w:r>
        <w:t xml:space="preserve">Bobby bryder </w:t>
      </w:r>
      <w:commentRangeStart w:id="4"/>
      <w:r>
        <w:t>vandoverfladen</w:t>
      </w:r>
      <w:commentRangeEnd w:id="4"/>
      <w:r>
        <w:rPr>
          <w:rStyle w:val="Kommentarhenvisning"/>
        </w:rPr>
        <w:commentReference w:id="4"/>
      </w:r>
      <w:r>
        <w:t>, svømmer meter og bakser noget op over kanten på tømmerflåden. Jeg tager imod og undersøger i morgendisen:</w:t>
      </w:r>
    </w:p>
    <w:p w14:paraId="3ADE981A" w14:textId="77777777" w:rsidR="00D364BF" w:rsidRDefault="00D364BF" w:rsidP="00D364BF"/>
    <w:p w14:paraId="087DF737" w14:textId="77777777" w:rsidR="00D364BF" w:rsidRDefault="00D364BF" w:rsidP="00D364BF">
      <w:r>
        <w:t xml:space="preserve">&gt; </w:t>
      </w:r>
      <w:proofErr w:type="spellStart"/>
      <w:r>
        <w:t>Visuals.analyzeContents</w:t>
      </w:r>
      <w:proofErr w:type="spellEnd"/>
      <w:r>
        <w:t>(</w:t>
      </w:r>
      <w:proofErr w:type="spellStart"/>
      <w:r>
        <w:t>focus</w:t>
      </w:r>
      <w:proofErr w:type="spellEnd"/>
      <w:r>
        <w:t>);</w:t>
      </w:r>
    </w:p>
    <w:p w14:paraId="63819D52" w14:textId="77777777" w:rsidR="00D364BF" w:rsidRDefault="00D364BF" w:rsidP="00D364BF"/>
    <w:p w14:paraId="7E7D304C" w14:textId="77777777" w:rsidR="00D364BF" w:rsidRDefault="00D364BF" w:rsidP="00D364BF">
      <w:r>
        <w:t>Vi svarer</w:t>
      </w:r>
    </w:p>
    <w:p w14:paraId="23B2C7D3" w14:textId="77777777" w:rsidR="00D364BF" w:rsidRDefault="00D364BF" w:rsidP="00D364BF"/>
    <w:p w14:paraId="1CA8B901" w14:textId="77777777" w:rsidR="00D364BF" w:rsidRDefault="00D364BF" w:rsidP="00D364BF">
      <w:r>
        <w:t xml:space="preserve">&lt; Stationær </w:t>
      </w:r>
      <w:proofErr w:type="spellStart"/>
      <w:r>
        <w:t>mikrodatamat</w:t>
      </w:r>
      <w:proofErr w:type="spellEnd"/>
      <w:r>
        <w:t xml:space="preserve">, ca. 2020, sandsynligt indhold: silikone, kobber, bor, arsenik, fosfor, gallium, silikone dioxid, hafnium, guld, aluminium, magnesium, zink, nikkel, jern, </w:t>
      </w:r>
      <w:proofErr w:type="spellStart"/>
      <w:r>
        <w:t>kobalt</w:t>
      </w:r>
      <w:proofErr w:type="spellEnd"/>
      <w:r>
        <w:t xml:space="preserve">, </w:t>
      </w:r>
      <w:proofErr w:type="spellStart"/>
      <w:r>
        <w:t>ruthenium</w:t>
      </w:r>
      <w:proofErr w:type="spellEnd"/>
      <w:r>
        <w:t xml:space="preserve">, platin, </w:t>
      </w:r>
      <w:proofErr w:type="spellStart"/>
      <w:r>
        <w:t>neodymium</w:t>
      </w:r>
      <w:proofErr w:type="spellEnd"/>
      <w:r>
        <w:t>, fiberglas, epoxylim (</w:t>
      </w:r>
      <w:proofErr w:type="spellStart"/>
      <w:r>
        <w:t>chloromethyloxirane</w:t>
      </w:r>
      <w:proofErr w:type="spellEnd"/>
      <w:r>
        <w:t>, 4,4'-(propan-2,2diyl)</w:t>
      </w:r>
      <w:proofErr w:type="spellStart"/>
      <w:r>
        <w:t>diphenol</w:t>
      </w:r>
      <w:proofErr w:type="spellEnd"/>
      <w:r>
        <w:t>), sølv, keramik, papir, polymer (7,7,8,8-tetracyanoquinodimethan), tantal, tin og mangan.</w:t>
      </w:r>
    </w:p>
    <w:p w14:paraId="0FCE1C8E" w14:textId="77777777" w:rsidR="00D364BF" w:rsidRDefault="00D364BF" w:rsidP="00D364BF"/>
    <w:p w14:paraId="712A281C" w14:textId="77777777" w:rsidR="00D364BF" w:rsidRDefault="00D364BF" w:rsidP="00D364BF">
      <w:r>
        <w:t xml:space="preserve">&lt; </w:t>
      </w:r>
      <w:commentRangeStart w:id="5"/>
      <w:r>
        <w:t xml:space="preserve">Anbefalet behandling: </w:t>
      </w:r>
      <w:commentRangeEnd w:id="5"/>
      <w:r>
        <w:rPr>
          <w:rStyle w:val="Kommentarhenvisning"/>
        </w:rPr>
        <w:commentReference w:id="5"/>
      </w:r>
      <w:r>
        <w:t>Nedbryd, sortér, genbrug.</w:t>
      </w:r>
    </w:p>
    <w:p w14:paraId="7951A0AC" w14:textId="77777777" w:rsidR="00D364BF" w:rsidRDefault="00D364BF" w:rsidP="00D364BF"/>
    <w:p w14:paraId="4B8DD2E8" w14:textId="77777777" w:rsidR="00D364BF" w:rsidRDefault="00D364BF" w:rsidP="00D364BF"/>
    <w:p w14:paraId="1AE0E1D4" w14:textId="77777777" w:rsidR="00D364BF" w:rsidRDefault="00D364BF" w:rsidP="00D364BF"/>
    <w:p w14:paraId="404449CC" w14:textId="77777777" w:rsidR="00D364BF" w:rsidRDefault="00D364BF" w:rsidP="00D364BF">
      <w:r>
        <w:t>Bobby ruller over kanten</w:t>
      </w:r>
      <w:ins w:id="6" w:author="Ask Katzeff" w:date="2016-03-29T16:12:00Z">
        <w:r>
          <w:t xml:space="preserve">, </w:t>
        </w:r>
      </w:ins>
      <w:del w:id="7" w:author="Ask Katzeff" w:date="2016-03-29T16:12:00Z">
        <w:r w:rsidDel="00D364BF">
          <w:delText xml:space="preserve"> og ligger og </w:delText>
        </w:r>
      </w:del>
      <w:r>
        <w:t xml:space="preserve">puster, briller i panden. —Der er </w:t>
      </w:r>
      <w:commentRangeStart w:id="8"/>
      <w:r>
        <w:t>123</w:t>
      </w:r>
      <w:commentRangeEnd w:id="8"/>
      <w:r>
        <w:rPr>
          <w:rStyle w:val="Kommentarhenvisning"/>
        </w:rPr>
        <w:commentReference w:id="8"/>
      </w:r>
      <w:r>
        <w:t xml:space="preserve">, et lager. </w:t>
      </w:r>
      <w:proofErr w:type="spellStart"/>
      <w:r>
        <w:t>Pelican</w:t>
      </w:r>
      <w:proofErr w:type="spellEnd"/>
      <w:r>
        <w:t xml:space="preserve"> Storage.</w:t>
      </w:r>
    </w:p>
    <w:p w14:paraId="16CFF167" w14:textId="77777777" w:rsidR="00D364BF" w:rsidRDefault="00D364BF" w:rsidP="00D364BF"/>
    <w:p w14:paraId="426CAB2C" w14:textId="77777777" w:rsidR="00D364BF" w:rsidRDefault="00D364BF" w:rsidP="00D364BF">
      <w:r>
        <w:t>—Oversvømmet?</w:t>
      </w:r>
    </w:p>
    <w:p w14:paraId="5DEF9E02" w14:textId="77777777" w:rsidR="00D364BF" w:rsidRDefault="00D364BF" w:rsidP="00D364BF"/>
    <w:p w14:paraId="4C8DA990" w14:textId="77777777" w:rsidR="00D364BF" w:rsidRDefault="00D364BF" w:rsidP="00D364BF">
      <w:r>
        <w:t>—Ja.</w:t>
      </w:r>
    </w:p>
    <w:p w14:paraId="71AED64C" w14:textId="77777777" w:rsidR="00D364BF" w:rsidRDefault="00D364BF" w:rsidP="00D364BF"/>
    <w:p w14:paraId="5B600B68" w14:textId="77777777" w:rsidR="00D364BF" w:rsidRDefault="00D364BF" w:rsidP="00D364BF">
      <w:r>
        <w:t>—Forurening?</w:t>
      </w:r>
    </w:p>
    <w:p w14:paraId="0EA280E8" w14:textId="77777777" w:rsidR="00D364BF" w:rsidRDefault="00D364BF" w:rsidP="00D364BF"/>
    <w:p w14:paraId="0B37FBE2" w14:textId="77777777" w:rsidR="00D364BF" w:rsidRDefault="00D364BF" w:rsidP="00D364BF">
      <w:r>
        <w:t xml:space="preserve">—Stillestående, heavy metal. Bobby rejser sig. —Vi skal bjærge </w:t>
      </w:r>
      <w:proofErr w:type="spellStart"/>
      <w:r>
        <w:t>idag</w:t>
      </w:r>
      <w:proofErr w:type="spellEnd"/>
      <w:r>
        <w:t xml:space="preserve">. Sprede </w:t>
      </w:r>
      <w:proofErr w:type="spellStart"/>
      <w:r>
        <w:t>vandhyacinther</w:t>
      </w:r>
      <w:proofErr w:type="spellEnd"/>
      <w:r>
        <w:t xml:space="preserve">. Bobby regner. —150 kvadratmeter. Vi høster om </w:t>
      </w:r>
      <w:commentRangeStart w:id="9"/>
      <w:r>
        <w:t>21 dage.</w:t>
      </w:r>
      <w:commentRangeEnd w:id="9"/>
      <w:r>
        <w:rPr>
          <w:rStyle w:val="Kommentarhenvisning"/>
        </w:rPr>
        <w:commentReference w:id="9"/>
      </w:r>
    </w:p>
    <w:p w14:paraId="7DC6B808" w14:textId="77777777" w:rsidR="00D364BF" w:rsidRDefault="00D364BF" w:rsidP="00D364BF"/>
    <w:p w14:paraId="4B8F0E2E" w14:textId="77777777" w:rsidR="00D364BF" w:rsidRDefault="00D364BF" w:rsidP="00D364BF"/>
    <w:p w14:paraId="4A1FDD8B" w14:textId="77777777" w:rsidR="00D364BF" w:rsidRDefault="00D364BF" w:rsidP="00D364BF"/>
    <w:p w14:paraId="4382E760" w14:textId="77777777" w:rsidR="00D364BF" w:rsidRDefault="00D364BF" w:rsidP="00D364BF">
      <w:r>
        <w:t xml:space="preserve">Jeg anmoder om adgang til hans </w:t>
      </w:r>
      <w:proofErr w:type="spellStart"/>
      <w:r>
        <w:t>mentation</w:t>
      </w:r>
      <w:proofErr w:type="spellEnd"/>
      <w:r>
        <w:t>:</w:t>
      </w:r>
    </w:p>
    <w:p w14:paraId="0FF32B77" w14:textId="77777777" w:rsidR="00D364BF" w:rsidRDefault="00D364BF" w:rsidP="00D364BF"/>
    <w:p w14:paraId="7ED722AF" w14:textId="77777777" w:rsidR="00D364BF" w:rsidRDefault="00D364BF" w:rsidP="00D364BF">
      <w:r>
        <w:t xml:space="preserve">&lt; </w:t>
      </w:r>
      <w:proofErr w:type="spellStart"/>
      <w:r>
        <w:t>Vandhyacinther</w:t>
      </w:r>
      <w:proofErr w:type="spellEnd"/>
      <w:r>
        <w:t xml:space="preserve">. </w:t>
      </w:r>
      <w:proofErr w:type="spellStart"/>
      <w:r>
        <w:t>Eichhornia</w:t>
      </w:r>
      <w:proofErr w:type="spellEnd"/>
      <w:r>
        <w:t xml:space="preserve"> </w:t>
      </w:r>
      <w:proofErr w:type="spellStart"/>
      <w:r>
        <w:t>crassipes</w:t>
      </w:r>
      <w:proofErr w:type="spellEnd"/>
      <w:r>
        <w:t xml:space="preserve"> ... ekstrem invasiv ... hurtigvoksende ... velegnet </w:t>
      </w:r>
      <w:del w:id="10" w:author="Ask Katzeff" w:date="2016-03-29T16:15:00Z">
        <w:r w:rsidDel="00D364BF">
          <w:delText xml:space="preserve">kilde </w:delText>
        </w:r>
      </w:del>
      <w:r>
        <w:t>til biomasse ... absorberer</w:t>
      </w:r>
      <w:del w:id="11" w:author="Ask Katzeff" w:date="2016-03-29T16:15:00Z">
        <w:r w:rsidDel="00D364BF">
          <w:delText xml:space="preserve"> forurening</w:delText>
        </w:r>
      </w:del>
      <w:r>
        <w:t>: bly, kviksølv, strontium-90 ... Derefter følger en beregning af spredning og høst i forhold til de lokale forhold</w:t>
      </w:r>
      <w:ins w:id="12" w:author="Ask Katzeff" w:date="2016-03-29T16:16:00Z">
        <w:r>
          <w:t>, herunder niveau af</w:t>
        </w:r>
      </w:ins>
      <w:del w:id="13" w:author="Ask Katzeff" w:date="2016-03-29T16:16:00Z">
        <w:r w:rsidDel="00D364BF">
          <w:delText xml:space="preserve"> og</w:delText>
        </w:r>
      </w:del>
      <w:r>
        <w:t xml:space="preserve"> forurening.</w:t>
      </w:r>
    </w:p>
    <w:p w14:paraId="1E5A8518" w14:textId="77777777" w:rsidR="00D364BF" w:rsidRDefault="00D364BF" w:rsidP="00D364BF"/>
    <w:p w14:paraId="11B0A464" w14:textId="77777777" w:rsidR="00D364BF" w:rsidRDefault="00D364BF" w:rsidP="00D364BF"/>
    <w:p w14:paraId="409F4C6C" w14:textId="77777777" w:rsidR="00D364BF" w:rsidRDefault="00D364BF" w:rsidP="00D364BF"/>
    <w:p w14:paraId="3A4398A3" w14:textId="77777777" w:rsidR="00D364BF" w:rsidRDefault="00D364BF" w:rsidP="00D364BF">
      <w:r>
        <w:t xml:space="preserve">Vi skiftes til </w:t>
      </w:r>
      <w:ins w:id="14" w:author="Ask Katzeff" w:date="2016-03-30T19:54:00Z">
        <w:r w:rsidR="00075E7A">
          <w:t xml:space="preserve">at </w:t>
        </w:r>
      </w:ins>
      <w:r>
        <w:t xml:space="preserve">dykke, bugsere og bjærge de nøjagtigt 123 artefakter. Sol flytter sig over himlen, tømmerflåden bliver tungere. Vi henter </w:t>
      </w:r>
      <w:proofErr w:type="spellStart"/>
      <w:r>
        <w:t>vandhyacinther</w:t>
      </w:r>
      <w:proofErr w:type="spellEnd"/>
      <w:r>
        <w:t xml:space="preserve"> fra en </w:t>
      </w:r>
      <w:proofErr w:type="spellStart"/>
      <w:r>
        <w:t>infestation</w:t>
      </w:r>
      <w:proofErr w:type="spellEnd"/>
      <w:r>
        <w:t xml:space="preserve"> i nærheden, spreder stiklinger.</w:t>
      </w:r>
    </w:p>
    <w:p w14:paraId="4E43710B" w14:textId="77777777" w:rsidR="00D364BF" w:rsidRDefault="00D364BF" w:rsidP="00D364BF"/>
    <w:p w14:paraId="0C5485F2" w14:textId="77777777" w:rsidR="00D364BF" w:rsidRDefault="00D364BF" w:rsidP="00D364BF"/>
    <w:p w14:paraId="21A34B50" w14:textId="77777777" w:rsidR="00D364BF" w:rsidRDefault="00D364BF" w:rsidP="00D364BF"/>
    <w:p w14:paraId="108D10F6" w14:textId="77777777" w:rsidR="00D364BF" w:rsidRDefault="00D364BF" w:rsidP="00D364BF">
      <w:r>
        <w:t xml:space="preserve">Senere pauser vi. Bobby slumrer, jeg sidder bare og lytter. Insekter sitrer over det stillestående vand. &gt; Længere ud &lt; slår bølgerne over muslingedækkede hustage. &gt; Længere ud &lt; vinden skifter retning over Øresund, højtryk bliver til lavtryk. Luftfugtigheden falder. &gt; Længere ud &lt; landsbyer flyder langsomt forbi. </w:t>
      </w:r>
      <w:proofErr w:type="spellStart"/>
      <w:r>
        <w:t>Uae</w:t>
      </w:r>
      <w:proofErr w:type="spellEnd"/>
      <w:r>
        <w:t xml:space="preserve"> er ved at føde dér, </w:t>
      </w:r>
      <w:proofErr w:type="spellStart"/>
      <w:r>
        <w:t>Plex</w:t>
      </w:r>
      <w:proofErr w:type="spellEnd"/>
      <w:r>
        <w:t xml:space="preserve"> og </w:t>
      </w:r>
      <w:proofErr w:type="spellStart"/>
      <w:r>
        <w:t>Motha</w:t>
      </w:r>
      <w:proofErr w:type="spellEnd"/>
      <w:r>
        <w:t xml:space="preserve"> hjælper. Vi spejler deres glæde. &gt; Længere ned &lt; en torskestime på 230148 individer skifter retning. &gt; Længere oppe &lt; jeg får kuldegysninger, mågernes skrig, temperaturen falder hurtigere heroppe. &gt; Længere ud &lt; alten bliver til prikker og sværmer. Organisk kemi, kemisk </w:t>
      </w:r>
      <w:proofErr w:type="spellStart"/>
      <w:r>
        <w:t>organi</w:t>
      </w:r>
      <w:proofErr w:type="spellEnd"/>
      <w:r>
        <w:t xml:space="preserve">, omformning af energier. Skabelse, omdannelse. </w:t>
      </w:r>
      <w:proofErr w:type="spellStart"/>
      <w:r>
        <w:t>Terra</w:t>
      </w:r>
      <w:proofErr w:type="spellEnd"/>
      <w:r>
        <w:t>. Helt tæt knurrer maven. Jeg steger tanglopper. Bobby vågner og smiler.</w:t>
      </w:r>
    </w:p>
    <w:p w14:paraId="0ED05921" w14:textId="77777777" w:rsidR="00D364BF" w:rsidRDefault="00D364BF" w:rsidP="00D364BF"/>
    <w:p w14:paraId="69F7FD75" w14:textId="77777777" w:rsidR="00C03FAC" w:rsidRDefault="00C03FAC"/>
    <w:sectPr w:rsidR="00C03FAC" w:rsidSect="00C03FA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sk Katzeff" w:date="2016-03-29T16:09:00Z" w:initials="AK">
    <w:p w14:paraId="69C373BA" w14:textId="77777777" w:rsidR="00075E7A" w:rsidRDefault="00075E7A">
      <w:pPr>
        <w:pStyle w:val="Kommentartekst"/>
      </w:pPr>
      <w:r>
        <w:rPr>
          <w:rStyle w:val="Kommentarhenvisning"/>
        </w:rPr>
        <w:annotationRef/>
      </w:r>
      <w:r>
        <w:t>ved ikke helt her. det er det globale netværk, der ligger som en fornemmet undertone?</w:t>
      </w:r>
    </w:p>
  </w:comment>
  <w:comment w:id="4" w:author="Ask Katzeff" w:date="2016-03-29T16:09:00Z" w:initials="AK">
    <w:p w14:paraId="0A3B9AF0" w14:textId="77777777" w:rsidR="00075E7A" w:rsidRDefault="00075E7A">
      <w:pPr>
        <w:pStyle w:val="Kommentartekst"/>
      </w:pPr>
      <w:r>
        <w:rPr>
          <w:rStyle w:val="Kommentarhenvisning"/>
        </w:rPr>
        <w:annotationRef/>
      </w:r>
      <w:r>
        <w:t>eller vandspejlet.</w:t>
      </w:r>
    </w:p>
  </w:comment>
  <w:comment w:id="5" w:author="Ask Katzeff" w:date="2016-03-29T16:11:00Z" w:initials="AK">
    <w:p w14:paraId="2BB3A009" w14:textId="77777777" w:rsidR="00075E7A" w:rsidRDefault="00075E7A">
      <w:pPr>
        <w:pStyle w:val="Kommentartekst"/>
      </w:pPr>
      <w:r>
        <w:rPr>
          <w:rStyle w:val="Kommentarhenvisning"/>
        </w:rPr>
        <w:annotationRef/>
      </w:r>
      <w:r>
        <w:t>stryg eventuelt – det kunne godt give sig selv.</w:t>
      </w:r>
    </w:p>
  </w:comment>
  <w:comment w:id="8" w:author="Ask Katzeff" w:date="2016-03-29T16:13:00Z" w:initials="AK">
    <w:p w14:paraId="250F519D" w14:textId="77777777" w:rsidR="00075E7A" w:rsidRDefault="00075E7A">
      <w:pPr>
        <w:pStyle w:val="Kommentartekst"/>
      </w:pPr>
      <w:r>
        <w:rPr>
          <w:rStyle w:val="Kommentarhenvisning"/>
        </w:rPr>
        <w:annotationRef/>
      </w:r>
      <w:r>
        <w:t xml:space="preserve">er det 1-2-3 eller </w:t>
      </w:r>
      <w:proofErr w:type="spellStart"/>
      <w:r>
        <w:t>hundredetreogtyve</w:t>
      </w:r>
      <w:proofErr w:type="spellEnd"/>
      <w:r>
        <w:t xml:space="preserve">? er det 123 </w:t>
      </w:r>
      <w:proofErr w:type="spellStart"/>
      <w:r>
        <w:t>computere.?er</w:t>
      </w:r>
      <w:proofErr w:type="spellEnd"/>
      <w:r>
        <w:t xml:space="preserve"> ikke helt med.</w:t>
      </w:r>
    </w:p>
  </w:comment>
  <w:comment w:id="9" w:author="Ask Katzeff" w:date="2016-03-29T16:15:00Z" w:initials="AK">
    <w:p w14:paraId="57BAAD6E" w14:textId="77777777" w:rsidR="00075E7A" w:rsidRDefault="00075E7A">
      <w:pPr>
        <w:pStyle w:val="Kommentartekst"/>
      </w:pPr>
      <w:r>
        <w:rPr>
          <w:rStyle w:val="Kommentarhenvisning"/>
        </w:rPr>
        <w:annotationRef/>
      </w:r>
      <w:r>
        <w:t>kunne der eventuelt laves en teknisk tidsangivelse a la den i starten af teksten?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BF"/>
    <w:rsid w:val="00067A1A"/>
    <w:rsid w:val="00075E7A"/>
    <w:rsid w:val="00C03FAC"/>
    <w:rsid w:val="00CF266E"/>
    <w:rsid w:val="00D3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369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364BF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364BF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364B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364BF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364B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364B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364B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364BF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364BF"/>
    <w:rPr>
      <w:rFonts w:ascii="Lucida Grande" w:hAnsi="Lucida Grande" w:cs="Lucida Grande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364B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364BF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364B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364B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364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392</Words>
  <Characters>2394</Characters>
  <Application>Microsoft Macintosh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Katzeff</dc:creator>
  <cp:keywords/>
  <dc:description/>
  <cp:lastModifiedBy>Ask Katzeff</cp:lastModifiedBy>
  <cp:revision>2</cp:revision>
  <dcterms:created xsi:type="dcterms:W3CDTF">2016-03-29T14:02:00Z</dcterms:created>
  <dcterms:modified xsi:type="dcterms:W3CDTF">2016-03-30T18:07:00Z</dcterms:modified>
</cp:coreProperties>
</file>