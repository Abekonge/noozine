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6163E" w14:textId="77777777" w:rsidR="008C7C12" w:rsidRPr="00EE3CB8" w:rsidRDefault="008C7C12" w:rsidP="002A69EE">
      <w:pPr>
        <w:spacing w:line="360" w:lineRule="auto"/>
        <w:jc w:val="both"/>
        <w:rPr>
          <w:rFonts w:asciiTheme="majorHAnsi" w:hAnsiTheme="majorHAnsi"/>
        </w:rPr>
      </w:pPr>
    </w:p>
    <w:p w14:paraId="177D202F" w14:textId="7D25A1F9" w:rsidR="00A9456E" w:rsidRPr="00EE3CB8" w:rsidRDefault="00EE3CB8" w:rsidP="002A69EE">
      <w:pPr>
        <w:spacing w:line="360" w:lineRule="auto"/>
        <w:jc w:val="both"/>
        <w:rPr>
          <w:rFonts w:asciiTheme="majorHAnsi" w:hAnsiTheme="majorHAnsi"/>
          <w:b/>
          <w:sz w:val="40"/>
          <w:szCs w:val="40"/>
        </w:rPr>
      </w:pPr>
      <w:commentRangeStart w:id="0"/>
      <w:r>
        <w:rPr>
          <w:rFonts w:asciiTheme="majorHAnsi" w:hAnsiTheme="majorHAnsi"/>
          <w:b/>
          <w:sz w:val="40"/>
          <w:szCs w:val="40"/>
        </w:rPr>
        <w:t xml:space="preserve">NOTER FRA DET </w:t>
      </w:r>
      <w:r w:rsidR="0071735C">
        <w:rPr>
          <w:rFonts w:asciiTheme="majorHAnsi" w:hAnsiTheme="majorHAnsi"/>
          <w:b/>
          <w:sz w:val="40"/>
          <w:szCs w:val="40"/>
        </w:rPr>
        <w:t>15.</w:t>
      </w:r>
      <w:r w:rsidR="006B1146" w:rsidRPr="00EE3CB8">
        <w:rPr>
          <w:rFonts w:asciiTheme="majorHAnsi" w:hAnsiTheme="majorHAnsi"/>
          <w:b/>
          <w:sz w:val="40"/>
          <w:szCs w:val="40"/>
        </w:rPr>
        <w:t xml:space="preserve"> </w:t>
      </w:r>
      <w:r>
        <w:rPr>
          <w:rFonts w:asciiTheme="majorHAnsi" w:hAnsiTheme="majorHAnsi"/>
          <w:b/>
          <w:sz w:val="40"/>
          <w:szCs w:val="40"/>
        </w:rPr>
        <w:t>FÆLLESRÅD I DEN FRIE</w:t>
      </w:r>
    </w:p>
    <w:p w14:paraId="5450F33E" w14:textId="3FFFD0E7" w:rsidR="001F4D1A" w:rsidRPr="00EE3CB8" w:rsidRDefault="00A9456E" w:rsidP="002A69EE">
      <w:pPr>
        <w:spacing w:line="360" w:lineRule="auto"/>
        <w:jc w:val="both"/>
        <w:rPr>
          <w:rFonts w:asciiTheme="majorHAnsi" w:hAnsiTheme="majorHAnsi"/>
          <w:b/>
          <w:sz w:val="40"/>
          <w:szCs w:val="40"/>
        </w:rPr>
      </w:pPr>
      <w:r w:rsidRPr="00EE3CB8">
        <w:rPr>
          <w:rFonts w:asciiTheme="majorHAnsi" w:hAnsiTheme="majorHAnsi"/>
          <w:b/>
          <w:sz w:val="40"/>
          <w:szCs w:val="40"/>
        </w:rPr>
        <w:t xml:space="preserve">NEO-HANSEATISKE </w:t>
      </w:r>
      <w:r w:rsidR="00EE3CB8">
        <w:rPr>
          <w:rFonts w:asciiTheme="majorHAnsi" w:hAnsiTheme="majorHAnsi"/>
          <w:b/>
          <w:sz w:val="40"/>
          <w:szCs w:val="40"/>
        </w:rPr>
        <w:t>REPUBLIK</w:t>
      </w:r>
      <w:r w:rsidR="00EE3CB8" w:rsidRPr="00EE3CB8">
        <w:rPr>
          <w:rFonts w:asciiTheme="majorHAnsi" w:hAnsiTheme="majorHAnsi"/>
          <w:b/>
          <w:sz w:val="40"/>
          <w:szCs w:val="40"/>
        </w:rPr>
        <w:t xml:space="preserve"> SVENDBORG</w:t>
      </w:r>
      <w:commentRangeEnd w:id="0"/>
      <w:r w:rsidR="00F2065A">
        <w:rPr>
          <w:rStyle w:val="Kommentarhenvisning"/>
        </w:rPr>
        <w:commentReference w:id="0"/>
      </w:r>
    </w:p>
    <w:p w14:paraId="579202AA" w14:textId="77777777" w:rsidR="00A9456E" w:rsidRPr="00EE3CB8" w:rsidRDefault="00A9456E" w:rsidP="002A69EE">
      <w:pPr>
        <w:spacing w:line="360" w:lineRule="auto"/>
        <w:jc w:val="both"/>
        <w:rPr>
          <w:rFonts w:asciiTheme="majorHAnsi" w:hAnsiTheme="majorHAnsi"/>
          <w:b/>
        </w:rPr>
      </w:pPr>
    </w:p>
    <w:p w14:paraId="57FFE41F" w14:textId="0EDF67A2" w:rsidR="00A9456E" w:rsidRPr="00EE3CB8" w:rsidRDefault="00A9456E" w:rsidP="002A69EE">
      <w:pPr>
        <w:spacing w:line="360" w:lineRule="auto"/>
        <w:jc w:val="both"/>
        <w:rPr>
          <w:rFonts w:asciiTheme="majorHAnsi" w:hAnsiTheme="majorHAnsi"/>
          <w:i/>
          <w:sz w:val="32"/>
          <w:szCs w:val="32"/>
        </w:rPr>
      </w:pPr>
      <w:r w:rsidRPr="00EE3CB8">
        <w:rPr>
          <w:rFonts w:asciiTheme="majorHAnsi" w:hAnsiTheme="majorHAnsi"/>
          <w:i/>
          <w:sz w:val="32"/>
          <w:szCs w:val="32"/>
        </w:rPr>
        <w:t>Frisk Flugt</w:t>
      </w:r>
    </w:p>
    <w:p w14:paraId="23991801" w14:textId="77777777" w:rsidR="00330596" w:rsidRPr="00EE3CB8" w:rsidRDefault="00330596" w:rsidP="002A69EE">
      <w:pPr>
        <w:spacing w:line="360" w:lineRule="auto"/>
        <w:jc w:val="both"/>
        <w:rPr>
          <w:rFonts w:asciiTheme="majorHAnsi" w:hAnsiTheme="majorHAnsi"/>
        </w:rPr>
      </w:pPr>
    </w:p>
    <w:p w14:paraId="7B356646" w14:textId="683D529F" w:rsidR="006B1146" w:rsidRPr="002A69EE" w:rsidRDefault="00EE3CB8" w:rsidP="002A69EE">
      <w:pPr>
        <w:spacing w:line="360" w:lineRule="auto"/>
        <w:jc w:val="both"/>
        <w:rPr>
          <w:rFonts w:asciiTheme="majorHAnsi" w:hAnsiTheme="majorHAnsi"/>
          <w:b/>
        </w:rPr>
      </w:pPr>
      <w:r w:rsidRPr="002A69EE">
        <w:rPr>
          <w:rFonts w:asciiTheme="majorHAnsi" w:hAnsiTheme="majorHAnsi"/>
          <w:b/>
        </w:rPr>
        <w:t>FORSYNING</w:t>
      </w:r>
    </w:p>
    <w:p w14:paraId="0EBD9D51" w14:textId="29576FE9" w:rsidR="00EA249F" w:rsidRDefault="00EE3CB8" w:rsidP="002A69EE">
      <w:pPr>
        <w:spacing w:line="360" w:lineRule="auto"/>
        <w:jc w:val="both"/>
      </w:pPr>
      <w:r>
        <w:rPr>
          <w:rFonts w:asciiTheme="majorHAnsi" w:hAnsiTheme="majorHAnsi"/>
        </w:rPr>
        <w:t>Niveauet i den øjeblikkelige produktion stiller republikkens behov for nu. Det foreslås dog</w:t>
      </w:r>
      <w:r w:rsidR="00CA2D0B">
        <w:rPr>
          <w:rFonts w:asciiTheme="majorHAnsi" w:hAnsiTheme="majorHAnsi"/>
        </w:rPr>
        <w:t>, den fortsatte tilstrømning taget i betragtning,</w:t>
      </w:r>
      <w:r>
        <w:rPr>
          <w:rFonts w:asciiTheme="majorHAnsi" w:hAnsiTheme="majorHAnsi"/>
        </w:rPr>
        <w:t xml:space="preserve"> at især vådområderne </w:t>
      </w:r>
      <w:r w:rsidR="00B1025D">
        <w:rPr>
          <w:rFonts w:asciiTheme="majorHAnsi" w:hAnsiTheme="majorHAnsi"/>
        </w:rPr>
        <w:t xml:space="preserve">og dyrkningen af tang, skalddyr etc. </w:t>
      </w:r>
      <w:r>
        <w:rPr>
          <w:rFonts w:asciiTheme="majorHAnsi" w:hAnsiTheme="majorHAnsi"/>
        </w:rPr>
        <w:t xml:space="preserve">opprioriteres </w:t>
      </w:r>
      <w:r w:rsidR="002A69EE">
        <w:rPr>
          <w:rFonts w:asciiTheme="majorHAnsi" w:hAnsiTheme="majorHAnsi"/>
        </w:rPr>
        <w:t xml:space="preserve">og </w:t>
      </w:r>
      <w:r>
        <w:rPr>
          <w:rFonts w:asciiTheme="majorHAnsi" w:hAnsiTheme="majorHAnsi"/>
        </w:rPr>
        <w:t>udbredes til flere af de oversvømmede arealer syd for b</w:t>
      </w:r>
      <w:r w:rsidR="002A69EE">
        <w:rPr>
          <w:rFonts w:asciiTheme="majorHAnsi" w:hAnsiTheme="majorHAnsi"/>
        </w:rPr>
        <w:t xml:space="preserve">yen. </w:t>
      </w:r>
      <w:commentRangeStart w:id="2"/>
      <w:r w:rsidR="002A69EE">
        <w:rPr>
          <w:rFonts w:asciiTheme="majorHAnsi" w:hAnsiTheme="majorHAnsi"/>
        </w:rPr>
        <w:t>Produktionskollektivet Våde Varer</w:t>
      </w:r>
      <w:r>
        <w:rPr>
          <w:rFonts w:asciiTheme="majorHAnsi" w:hAnsiTheme="majorHAnsi"/>
        </w:rPr>
        <w:t xml:space="preserve"> </w:t>
      </w:r>
      <w:commentRangeEnd w:id="2"/>
      <w:r w:rsidR="009D68C1">
        <w:rPr>
          <w:rStyle w:val="Kommentarhenvisning"/>
        </w:rPr>
        <w:commentReference w:id="2"/>
      </w:r>
      <w:r>
        <w:rPr>
          <w:rFonts w:asciiTheme="majorHAnsi" w:hAnsiTheme="majorHAnsi"/>
        </w:rPr>
        <w:t xml:space="preserve">har sat sig i spidsen for udvidelsen, mens </w:t>
      </w:r>
      <w:commentRangeStart w:id="3"/>
      <w:r w:rsidR="002A69EE">
        <w:rPr>
          <w:rFonts w:asciiTheme="majorHAnsi" w:hAnsiTheme="majorHAnsi"/>
        </w:rPr>
        <w:t>Kooperativet KemiKaze</w:t>
      </w:r>
      <w:commentRangeEnd w:id="3"/>
      <w:r w:rsidR="009D68C1">
        <w:rPr>
          <w:rStyle w:val="Kommentarhenvisning"/>
        </w:rPr>
        <w:commentReference w:id="3"/>
      </w:r>
      <w:r w:rsidR="002A69EE">
        <w:rPr>
          <w:rFonts w:asciiTheme="majorHAnsi" w:hAnsiTheme="majorHAnsi"/>
        </w:rPr>
        <w:t xml:space="preserve"> forsætter deres forsøg med kemisk energiekstraktion og </w:t>
      </w:r>
      <w:commentRangeStart w:id="4"/>
      <w:r w:rsidR="002A69EE">
        <w:rPr>
          <w:rFonts w:asciiTheme="majorHAnsi" w:hAnsiTheme="majorHAnsi"/>
        </w:rPr>
        <w:t>oprensning af</w:t>
      </w:r>
      <w:commentRangeEnd w:id="4"/>
      <w:r w:rsidR="009D68C1">
        <w:rPr>
          <w:rStyle w:val="Kommentarhenvisning"/>
        </w:rPr>
        <w:commentReference w:id="4"/>
      </w:r>
      <w:r w:rsidR="002A69EE">
        <w:rPr>
          <w:rFonts w:asciiTheme="majorHAnsi" w:hAnsiTheme="majorHAnsi"/>
        </w:rPr>
        <w:t xml:space="preserve">. Det blev ligeledes foreslået, at der oprettes et transurbant forum, der kan sikre en styrkelse af udvekslingen og samhandlen </w:t>
      </w:r>
      <w:r w:rsidR="0041303C" w:rsidRPr="00EE3CB8">
        <w:rPr>
          <w:rFonts w:asciiTheme="majorHAnsi" w:hAnsiTheme="majorHAnsi"/>
        </w:rPr>
        <w:t>med andre frie byer som Turku, Aberdeen og Leiden.</w:t>
      </w:r>
    </w:p>
    <w:p w14:paraId="1B48EC0B" w14:textId="77777777" w:rsidR="00EA249F" w:rsidRDefault="00EA249F" w:rsidP="002A69EE">
      <w:pPr>
        <w:spacing w:line="360" w:lineRule="auto"/>
        <w:jc w:val="both"/>
      </w:pPr>
    </w:p>
    <w:p w14:paraId="3B0C39F4" w14:textId="388E451C" w:rsidR="0071735C" w:rsidRPr="002A69EE" w:rsidRDefault="0071735C" w:rsidP="002A69EE">
      <w:pPr>
        <w:spacing w:line="360" w:lineRule="auto"/>
        <w:jc w:val="both"/>
        <w:rPr>
          <w:rFonts w:asciiTheme="majorHAnsi" w:hAnsiTheme="majorHAnsi"/>
          <w:b/>
        </w:rPr>
      </w:pPr>
      <w:r w:rsidRPr="002A69EE">
        <w:rPr>
          <w:rFonts w:asciiTheme="majorHAnsi" w:hAnsiTheme="majorHAnsi"/>
          <w:b/>
        </w:rPr>
        <w:t>ØHAVET</w:t>
      </w:r>
    </w:p>
    <w:p w14:paraId="7571303A" w14:textId="5E24387F" w:rsidR="006B1146" w:rsidRPr="00EE3CB8" w:rsidRDefault="0071735C" w:rsidP="002A69EE">
      <w:pPr>
        <w:spacing w:line="360" w:lineRule="auto"/>
        <w:jc w:val="both"/>
        <w:rPr>
          <w:rFonts w:asciiTheme="majorHAnsi" w:hAnsiTheme="majorHAnsi"/>
        </w:rPr>
      </w:pPr>
      <w:r>
        <w:rPr>
          <w:rFonts w:asciiTheme="majorHAnsi" w:hAnsiTheme="majorHAnsi"/>
        </w:rPr>
        <w:t xml:space="preserve">Der er stadig </w:t>
      </w:r>
      <w:r w:rsidR="002A69EE">
        <w:rPr>
          <w:rFonts w:asciiTheme="majorHAnsi" w:hAnsiTheme="majorHAnsi"/>
        </w:rPr>
        <w:t xml:space="preserve">en vis </w:t>
      </w:r>
      <w:r>
        <w:rPr>
          <w:rFonts w:asciiTheme="majorHAnsi" w:hAnsiTheme="majorHAnsi"/>
        </w:rPr>
        <w:t xml:space="preserve">tilstrømning til den </w:t>
      </w:r>
      <w:commentRangeStart w:id="5"/>
      <w:r>
        <w:rPr>
          <w:rFonts w:asciiTheme="majorHAnsi" w:hAnsiTheme="majorHAnsi"/>
        </w:rPr>
        <w:t>eksperimentelle arkipelag</w:t>
      </w:r>
      <w:commentRangeEnd w:id="5"/>
      <w:r w:rsidR="009D68C1">
        <w:rPr>
          <w:rStyle w:val="Kommentarhenvisning"/>
        </w:rPr>
        <w:commentReference w:id="5"/>
      </w:r>
      <w:r>
        <w:rPr>
          <w:rFonts w:asciiTheme="majorHAnsi" w:hAnsiTheme="majorHAnsi"/>
        </w:rPr>
        <w:t xml:space="preserve">. </w:t>
      </w:r>
      <w:r w:rsidR="002A69EE">
        <w:rPr>
          <w:rFonts w:asciiTheme="majorHAnsi" w:hAnsiTheme="majorHAnsi"/>
        </w:rPr>
        <w:t xml:space="preserve">Thurø og Tåsinges </w:t>
      </w:r>
      <w:r>
        <w:rPr>
          <w:rFonts w:asciiTheme="majorHAnsi" w:hAnsiTheme="majorHAnsi"/>
        </w:rPr>
        <w:t xml:space="preserve">nedsunkne territorier </w:t>
      </w:r>
      <w:r w:rsidR="002A69EE">
        <w:rPr>
          <w:rFonts w:asciiTheme="majorHAnsi" w:hAnsiTheme="majorHAnsi"/>
        </w:rPr>
        <w:t>fungerer nu som</w:t>
      </w:r>
      <w:r w:rsidR="00D23A0A">
        <w:rPr>
          <w:rFonts w:asciiTheme="majorHAnsi" w:hAnsiTheme="majorHAnsi"/>
        </w:rPr>
        <w:t xml:space="preserve"> henholdsvis primitivistisk reservat</w:t>
      </w:r>
      <w:r>
        <w:rPr>
          <w:rFonts w:asciiTheme="majorHAnsi" w:hAnsiTheme="majorHAnsi"/>
        </w:rPr>
        <w:t xml:space="preserve"> og </w:t>
      </w:r>
      <w:r w:rsidR="00D23A0A">
        <w:rPr>
          <w:rFonts w:asciiTheme="majorHAnsi" w:hAnsiTheme="majorHAnsi"/>
        </w:rPr>
        <w:t xml:space="preserve">tekno-kommunistisk sovjet. </w:t>
      </w:r>
      <w:r w:rsidR="002A69EE">
        <w:rPr>
          <w:rFonts w:asciiTheme="majorHAnsi" w:hAnsiTheme="majorHAnsi"/>
        </w:rPr>
        <w:t>Ærø</w:t>
      </w:r>
      <w:r w:rsidR="00D23A0A">
        <w:rPr>
          <w:rFonts w:asciiTheme="majorHAnsi" w:hAnsiTheme="majorHAnsi"/>
        </w:rPr>
        <w:t xml:space="preserve"> </w:t>
      </w:r>
      <w:r w:rsidR="002A69EE">
        <w:rPr>
          <w:rFonts w:asciiTheme="majorHAnsi" w:hAnsiTheme="majorHAnsi"/>
        </w:rPr>
        <w:t xml:space="preserve">Kommune har gennemført en eksperimentel nedsynkning i </w:t>
      </w:r>
      <w:r w:rsidR="00D23A0A">
        <w:rPr>
          <w:rFonts w:asciiTheme="majorHAnsi" w:hAnsiTheme="majorHAnsi"/>
        </w:rPr>
        <w:t xml:space="preserve">yderste </w:t>
      </w:r>
      <w:r w:rsidR="006B1146" w:rsidRPr="00EE3CB8">
        <w:rPr>
          <w:rFonts w:asciiTheme="majorHAnsi" w:hAnsiTheme="majorHAnsi"/>
        </w:rPr>
        <w:t>kon</w:t>
      </w:r>
      <w:r w:rsidR="00D23A0A">
        <w:rPr>
          <w:rFonts w:asciiTheme="majorHAnsi" w:hAnsiTheme="majorHAnsi"/>
        </w:rPr>
        <w:t>sekvens</w:t>
      </w:r>
      <w:r w:rsidR="002A69EE">
        <w:rPr>
          <w:rFonts w:asciiTheme="majorHAnsi" w:hAnsiTheme="majorHAnsi"/>
        </w:rPr>
        <w:t xml:space="preserve"> og fungerer nu</w:t>
      </w:r>
      <w:r w:rsidR="00D23A0A">
        <w:rPr>
          <w:rFonts w:asciiTheme="majorHAnsi" w:hAnsiTheme="majorHAnsi"/>
        </w:rPr>
        <w:t xml:space="preserve"> som undersøisk </w:t>
      </w:r>
      <w:r w:rsidR="006B1146" w:rsidRPr="00EE3CB8">
        <w:rPr>
          <w:rFonts w:asciiTheme="majorHAnsi" w:hAnsiTheme="majorHAnsi"/>
        </w:rPr>
        <w:t>biosfære</w:t>
      </w:r>
      <w:r w:rsidR="002A69EE">
        <w:rPr>
          <w:rFonts w:asciiTheme="majorHAnsi" w:hAnsiTheme="majorHAnsi"/>
        </w:rPr>
        <w:t xml:space="preserve"> for et zen-inspireret </w:t>
      </w:r>
      <w:r w:rsidR="00D23A0A">
        <w:rPr>
          <w:rFonts w:asciiTheme="majorHAnsi" w:hAnsiTheme="majorHAnsi"/>
        </w:rPr>
        <w:t>myco-marinesamfund</w:t>
      </w:r>
      <w:r w:rsidR="006B1146" w:rsidRPr="00EE3CB8">
        <w:rPr>
          <w:rFonts w:asciiTheme="majorHAnsi" w:hAnsiTheme="majorHAnsi"/>
        </w:rPr>
        <w:t xml:space="preserve"> </w:t>
      </w:r>
      <w:r w:rsidR="00D23A0A">
        <w:rPr>
          <w:rFonts w:asciiTheme="majorHAnsi" w:hAnsiTheme="majorHAnsi"/>
        </w:rPr>
        <w:t xml:space="preserve">på over 200 beboere. </w:t>
      </w:r>
      <w:r w:rsidR="002A69EE">
        <w:rPr>
          <w:rFonts w:asciiTheme="majorHAnsi" w:hAnsiTheme="majorHAnsi"/>
        </w:rPr>
        <w:t>Her overfor</w:t>
      </w:r>
      <w:r w:rsidR="006B1146" w:rsidRPr="00EE3CB8">
        <w:rPr>
          <w:rFonts w:asciiTheme="majorHAnsi" w:hAnsiTheme="majorHAnsi"/>
        </w:rPr>
        <w:t xml:space="preserve"> </w:t>
      </w:r>
      <w:r w:rsidR="00AB423D">
        <w:rPr>
          <w:rFonts w:asciiTheme="majorHAnsi" w:hAnsiTheme="majorHAnsi"/>
        </w:rPr>
        <w:t>har</w:t>
      </w:r>
      <w:r w:rsidR="006B1146" w:rsidRPr="00EE3CB8">
        <w:rPr>
          <w:rFonts w:asciiTheme="majorHAnsi" w:hAnsiTheme="majorHAnsi"/>
        </w:rPr>
        <w:t xml:space="preserve"> flere øer </w:t>
      </w:r>
      <w:r w:rsidR="00AB423D">
        <w:rPr>
          <w:rFonts w:asciiTheme="majorHAnsi" w:hAnsiTheme="majorHAnsi"/>
        </w:rPr>
        <w:t>haft succes med</w:t>
      </w:r>
      <w:r w:rsidR="006B1146" w:rsidRPr="00EE3CB8">
        <w:rPr>
          <w:rFonts w:asciiTheme="majorHAnsi" w:hAnsiTheme="majorHAnsi"/>
        </w:rPr>
        <w:t xml:space="preserve"> </w:t>
      </w:r>
      <w:r w:rsidR="00817A8E">
        <w:rPr>
          <w:rFonts w:asciiTheme="majorHAnsi" w:hAnsiTheme="majorHAnsi"/>
        </w:rPr>
        <w:t>geoelevation</w:t>
      </w:r>
      <w:r w:rsidR="00AB423D">
        <w:rPr>
          <w:rFonts w:asciiTheme="majorHAnsi" w:hAnsiTheme="majorHAnsi"/>
        </w:rPr>
        <w:t xml:space="preserve"> ud fra</w:t>
      </w:r>
      <w:r w:rsidR="006B1146" w:rsidRPr="00EE3CB8">
        <w:rPr>
          <w:rFonts w:asciiTheme="majorHAnsi" w:hAnsiTheme="majorHAnsi"/>
        </w:rPr>
        <w:t xml:space="preserve"> samme model som</w:t>
      </w:r>
      <w:r w:rsidR="00AB423D">
        <w:rPr>
          <w:rFonts w:asciiTheme="majorHAnsi" w:hAnsiTheme="majorHAnsi"/>
        </w:rPr>
        <w:t xml:space="preserve"> sikrede</w:t>
      </w:r>
      <w:r w:rsidR="006B1146" w:rsidRPr="00EE3CB8">
        <w:rPr>
          <w:rFonts w:asciiTheme="majorHAnsi" w:hAnsiTheme="majorHAnsi"/>
        </w:rPr>
        <w:t xml:space="preserve"> Kiribati-øgruppen</w:t>
      </w:r>
      <w:r w:rsidR="00AB423D">
        <w:rPr>
          <w:rFonts w:asciiTheme="majorHAnsi" w:hAnsiTheme="majorHAnsi"/>
        </w:rPr>
        <w:t>s overlevelse</w:t>
      </w:r>
      <w:r w:rsidR="006B1146" w:rsidRPr="00EE3CB8">
        <w:rPr>
          <w:rFonts w:asciiTheme="majorHAnsi" w:hAnsiTheme="majorHAnsi"/>
        </w:rPr>
        <w:t xml:space="preserve"> i 2047.</w:t>
      </w:r>
      <w:r w:rsidR="00D23A0A">
        <w:rPr>
          <w:rFonts w:asciiTheme="majorHAnsi" w:hAnsiTheme="majorHAnsi"/>
        </w:rPr>
        <w:t xml:space="preserve"> Bjørnø er måske det mest imponerende eksempel, idet det her er lykkedes at løfte øen mere 100 meter over oprindeligt vandstandsniveau 2021, hvorfor republikkens zeppelinerselskab har fundet øen særligt egnet som base og lufthavn. </w:t>
      </w:r>
    </w:p>
    <w:p w14:paraId="1254210D" w14:textId="77777777" w:rsidR="006B1146" w:rsidRPr="00EE3CB8" w:rsidRDefault="006B1146" w:rsidP="002A69EE">
      <w:pPr>
        <w:spacing w:line="360" w:lineRule="auto"/>
        <w:jc w:val="both"/>
        <w:rPr>
          <w:rFonts w:asciiTheme="majorHAnsi" w:hAnsiTheme="majorHAnsi"/>
        </w:rPr>
      </w:pPr>
    </w:p>
    <w:p w14:paraId="46D6F108" w14:textId="4031090C" w:rsidR="006B1146" w:rsidRPr="002A69EE" w:rsidRDefault="00B74D09" w:rsidP="002A69EE">
      <w:pPr>
        <w:spacing w:line="360" w:lineRule="auto"/>
        <w:jc w:val="both"/>
        <w:rPr>
          <w:rFonts w:asciiTheme="majorHAnsi" w:hAnsiTheme="majorHAnsi"/>
          <w:b/>
        </w:rPr>
      </w:pPr>
      <w:r w:rsidRPr="002A69EE">
        <w:rPr>
          <w:rFonts w:asciiTheme="majorHAnsi" w:hAnsiTheme="majorHAnsi"/>
          <w:b/>
        </w:rPr>
        <w:t>RUMFART</w:t>
      </w:r>
    </w:p>
    <w:p w14:paraId="2A6357EE" w14:textId="14FF48FA" w:rsidR="00B74D09" w:rsidRDefault="0041303C" w:rsidP="002A69EE">
      <w:pPr>
        <w:spacing w:line="360" w:lineRule="auto"/>
        <w:jc w:val="both"/>
        <w:rPr>
          <w:rFonts w:asciiTheme="majorHAnsi" w:hAnsiTheme="majorHAnsi"/>
        </w:rPr>
      </w:pPr>
      <w:r>
        <w:rPr>
          <w:rFonts w:asciiTheme="majorHAnsi" w:hAnsiTheme="majorHAnsi"/>
        </w:rPr>
        <w:t xml:space="preserve">Republikkens rumprogram </w:t>
      </w:r>
      <w:r w:rsidR="00817A8E">
        <w:rPr>
          <w:rFonts w:asciiTheme="majorHAnsi" w:hAnsiTheme="majorHAnsi"/>
        </w:rPr>
        <w:t>har entreret en ny lovende fase</w:t>
      </w:r>
      <w:r>
        <w:rPr>
          <w:rFonts w:asciiTheme="majorHAnsi" w:hAnsiTheme="majorHAnsi"/>
        </w:rPr>
        <w:t xml:space="preserve"> efter all</w:t>
      </w:r>
      <w:r w:rsidR="00817A8E">
        <w:rPr>
          <w:rFonts w:asciiTheme="majorHAnsi" w:hAnsiTheme="majorHAnsi"/>
        </w:rPr>
        <w:t xml:space="preserve">iancen </w:t>
      </w:r>
      <w:commentRangeStart w:id="6"/>
      <w:r w:rsidR="00817A8E">
        <w:rPr>
          <w:rFonts w:asciiTheme="majorHAnsi" w:hAnsiTheme="majorHAnsi"/>
        </w:rPr>
        <w:t xml:space="preserve">med Det Frie </w:t>
      </w:r>
      <w:commentRangeStart w:id="7"/>
      <w:r w:rsidR="00817A8E">
        <w:rPr>
          <w:rFonts w:asciiTheme="majorHAnsi" w:hAnsiTheme="majorHAnsi"/>
        </w:rPr>
        <w:t xml:space="preserve">Gorodumlyas </w:t>
      </w:r>
      <w:commentRangeEnd w:id="7"/>
      <w:r w:rsidR="007C7E35">
        <w:rPr>
          <w:rStyle w:val="Kommentarhenvisning"/>
        </w:rPr>
        <w:commentReference w:id="7"/>
      </w:r>
      <w:r w:rsidR="00817A8E">
        <w:rPr>
          <w:rFonts w:asciiTheme="majorHAnsi" w:hAnsiTheme="majorHAnsi"/>
        </w:rPr>
        <w:t>r</w:t>
      </w:r>
      <w:r>
        <w:rPr>
          <w:rFonts w:asciiTheme="majorHAnsi" w:hAnsiTheme="majorHAnsi"/>
        </w:rPr>
        <w:t>umcenter og autonome astronauter fra blandt andet Brighton</w:t>
      </w:r>
      <w:r w:rsidR="00817A8E">
        <w:rPr>
          <w:rFonts w:asciiTheme="majorHAnsi" w:hAnsiTheme="majorHAnsi"/>
        </w:rPr>
        <w:t xml:space="preserve"> blev en realitet</w:t>
      </w:r>
      <w:commentRangeEnd w:id="6"/>
      <w:r w:rsidR="007C7E35">
        <w:rPr>
          <w:rStyle w:val="Kommentarhenvisning"/>
        </w:rPr>
        <w:commentReference w:id="6"/>
      </w:r>
      <w:r w:rsidR="00817A8E">
        <w:rPr>
          <w:rFonts w:asciiTheme="majorHAnsi" w:hAnsiTheme="majorHAnsi"/>
        </w:rPr>
        <w:t xml:space="preserve">. Der </w:t>
      </w:r>
      <w:r w:rsidR="00817A8E">
        <w:rPr>
          <w:rFonts w:asciiTheme="majorHAnsi" w:hAnsiTheme="majorHAnsi"/>
        </w:rPr>
        <w:lastRenderedPageBreak/>
        <w:t>forventes at den første</w:t>
      </w:r>
      <w:r w:rsidR="00817A8E" w:rsidRPr="00817A8E">
        <w:rPr>
          <w:rFonts w:asciiTheme="majorHAnsi" w:hAnsiTheme="majorHAnsi"/>
        </w:rPr>
        <w:t xml:space="preserve"> mikro-</w:t>
      </w:r>
      <w:r w:rsidR="00817A8E" w:rsidRPr="00817A8E">
        <w:rPr>
          <w:rFonts w:asciiTheme="majorHAnsi" w:eastAsia="Times New Roman" w:hAnsiTheme="majorHAnsi" w:cs="Times New Roman"/>
        </w:rPr>
        <w:t>Kalpana</w:t>
      </w:r>
      <w:r w:rsidR="00817A8E">
        <w:rPr>
          <w:rFonts w:asciiTheme="majorHAnsi" w:eastAsia="Times New Roman" w:hAnsiTheme="majorHAnsi" w:cs="Times New Roman"/>
        </w:rPr>
        <w:t xml:space="preserve"> planetoide vil være funktionsdygtig allerede i 2130. Ansøgninger vil til den tid blive behandle</w:t>
      </w:r>
      <w:ins w:id="8" w:author="David Birk Lauridsen" w:date="2016-03-01T21:49:00Z">
        <w:r w:rsidR="009D68C1">
          <w:rPr>
            <w:rFonts w:asciiTheme="majorHAnsi" w:eastAsia="Times New Roman" w:hAnsiTheme="majorHAnsi" w:cs="Times New Roman"/>
          </w:rPr>
          <w:t>t</w:t>
        </w:r>
      </w:ins>
      <w:r w:rsidR="00817A8E">
        <w:rPr>
          <w:rFonts w:asciiTheme="majorHAnsi" w:eastAsia="Times New Roman" w:hAnsiTheme="majorHAnsi" w:cs="Times New Roman"/>
        </w:rPr>
        <w:t xml:space="preserve"> af fællesrådet.</w:t>
      </w:r>
    </w:p>
    <w:p w14:paraId="3434E50E" w14:textId="77777777" w:rsidR="00B74D09" w:rsidRDefault="00B74D09" w:rsidP="002A69EE">
      <w:pPr>
        <w:spacing w:line="360" w:lineRule="auto"/>
        <w:jc w:val="both"/>
        <w:rPr>
          <w:rFonts w:asciiTheme="majorHAnsi" w:hAnsiTheme="majorHAnsi"/>
        </w:rPr>
      </w:pPr>
    </w:p>
    <w:p w14:paraId="54593170" w14:textId="7CCA8627" w:rsidR="0041303C" w:rsidRPr="00AB423D" w:rsidRDefault="0041303C" w:rsidP="002A69EE">
      <w:pPr>
        <w:spacing w:line="360" w:lineRule="auto"/>
        <w:jc w:val="both"/>
        <w:rPr>
          <w:rFonts w:asciiTheme="majorHAnsi" w:hAnsiTheme="majorHAnsi"/>
          <w:b/>
        </w:rPr>
      </w:pPr>
      <w:r w:rsidRPr="00AB423D">
        <w:rPr>
          <w:rFonts w:asciiTheme="majorHAnsi" w:hAnsiTheme="majorHAnsi"/>
          <w:b/>
        </w:rPr>
        <w:t>BEBOELSE</w:t>
      </w:r>
    </w:p>
    <w:p w14:paraId="19E52113" w14:textId="1E601278" w:rsidR="00EE3CB8" w:rsidDel="00342D45" w:rsidRDefault="004E7DC6" w:rsidP="002A69EE">
      <w:pPr>
        <w:spacing w:line="360" w:lineRule="auto"/>
        <w:jc w:val="both"/>
        <w:rPr>
          <w:del w:id="9" w:author="David Birk Lauridsen" w:date="2016-03-01T22:07:00Z"/>
          <w:rFonts w:asciiTheme="majorHAnsi" w:hAnsiTheme="majorHAnsi"/>
        </w:rPr>
      </w:pPr>
      <w:r>
        <w:rPr>
          <w:rFonts w:asciiTheme="majorHAnsi" w:hAnsiTheme="majorHAnsi"/>
        </w:rPr>
        <w:t>Beboelser migrerer. Ikke i samme hast, som man engang forestillede sig – de ligesom breder sig organisk, de skyder i vejre</w:t>
      </w:r>
      <w:ins w:id="10" w:author="David Birk Lauridsen" w:date="2016-03-01T21:49:00Z">
        <w:r w:rsidR="009D68C1">
          <w:rPr>
            <w:rFonts w:asciiTheme="majorHAnsi" w:hAnsiTheme="majorHAnsi"/>
          </w:rPr>
          <w:t>t</w:t>
        </w:r>
      </w:ins>
      <w:r>
        <w:rPr>
          <w:rFonts w:asciiTheme="majorHAnsi" w:hAnsiTheme="majorHAnsi"/>
        </w:rPr>
        <w:t xml:space="preserve">, kryber langs republikkens vestlige afgrænsning. Nye rum åbner sig, nye beboere slår sig ned, nye kollektiver tager form. </w:t>
      </w:r>
      <w:r w:rsidR="00D81D7F">
        <w:rPr>
          <w:rFonts w:asciiTheme="majorHAnsi" w:hAnsiTheme="majorHAnsi"/>
        </w:rPr>
        <w:t xml:space="preserve">Ofte dedikeret til nye symbioser - som Apiformes-kollektivet eller Bryophyta-tuen. </w:t>
      </w:r>
      <w:r>
        <w:rPr>
          <w:rFonts w:asciiTheme="majorHAnsi" w:hAnsiTheme="majorHAnsi"/>
        </w:rPr>
        <w:t xml:space="preserve">Eneboere flytter deres </w:t>
      </w:r>
      <w:r w:rsidR="00D81D7F">
        <w:rPr>
          <w:rFonts w:asciiTheme="majorHAnsi" w:hAnsiTheme="majorHAnsi"/>
        </w:rPr>
        <w:t xml:space="preserve">hjord og </w:t>
      </w:r>
      <w:r>
        <w:rPr>
          <w:rFonts w:asciiTheme="majorHAnsi" w:hAnsiTheme="majorHAnsi"/>
        </w:rPr>
        <w:t xml:space="preserve">biotelte rundt i skovene i takt med årstidernes skiften. </w:t>
      </w:r>
      <w:commentRangeStart w:id="11"/>
      <w:r w:rsidR="00D81D7F">
        <w:rPr>
          <w:rFonts w:asciiTheme="majorHAnsi" w:hAnsiTheme="majorHAnsi"/>
        </w:rPr>
        <w:t>Det skal i den forbindelse nævnes, at de er blevet besluttet af inddrage yderligere 20</w:t>
      </w:r>
      <w:r w:rsidR="00D81D7F" w:rsidRPr="00EE3CB8">
        <w:rPr>
          <w:rFonts w:asciiTheme="majorHAnsi" w:hAnsiTheme="majorHAnsi"/>
        </w:rPr>
        <w:t xml:space="preserve"> kvadratkilometer af </w:t>
      </w:r>
      <w:r w:rsidR="00D81D7F">
        <w:rPr>
          <w:rFonts w:asciiTheme="majorHAnsi" w:hAnsiTheme="majorHAnsi"/>
        </w:rPr>
        <w:t>den nordvestlige zone</w:t>
      </w:r>
      <w:r w:rsidR="00D81D7F" w:rsidRPr="00EE3CB8">
        <w:rPr>
          <w:rFonts w:asciiTheme="majorHAnsi" w:hAnsiTheme="majorHAnsi"/>
        </w:rPr>
        <w:t xml:space="preserve"> </w:t>
      </w:r>
      <w:r w:rsidR="00D81D7F">
        <w:rPr>
          <w:rFonts w:asciiTheme="majorHAnsi" w:hAnsiTheme="majorHAnsi"/>
        </w:rPr>
        <w:t>til</w:t>
      </w:r>
      <w:r w:rsidR="00D81D7F" w:rsidRPr="00EE3CB8">
        <w:rPr>
          <w:rFonts w:asciiTheme="majorHAnsi" w:hAnsiTheme="majorHAnsi"/>
        </w:rPr>
        <w:t xml:space="preserve"> vild fælled.</w:t>
      </w:r>
      <w:r w:rsidR="00D81D7F">
        <w:rPr>
          <w:rFonts w:asciiTheme="majorHAnsi" w:hAnsiTheme="majorHAnsi"/>
        </w:rPr>
        <w:t xml:space="preserve"> </w:t>
      </w:r>
      <w:r w:rsidR="00BC454A">
        <w:rPr>
          <w:rFonts w:asciiTheme="majorHAnsi" w:hAnsiTheme="majorHAnsi"/>
        </w:rPr>
        <w:t xml:space="preserve">Den største udvikling i den senere tid </w:t>
      </w:r>
      <w:ins w:id="12" w:author="David Birk Lauridsen" w:date="2016-03-01T21:50:00Z">
        <w:r w:rsidR="009D68C1">
          <w:rPr>
            <w:rFonts w:asciiTheme="majorHAnsi" w:hAnsiTheme="majorHAnsi"/>
          </w:rPr>
          <w:t xml:space="preserve">har </w:t>
        </w:r>
      </w:ins>
      <w:r w:rsidR="00BC454A">
        <w:rPr>
          <w:rFonts w:asciiTheme="majorHAnsi" w:hAnsiTheme="majorHAnsi"/>
        </w:rPr>
        <w:t>fundet sted på vandet, hvor Kabang-bådkolonier breder sig i takt med vandstigningen. Tilstrømningen er dog ikke udelukkende udtryk for en migratorisk proces, men skyldes også i høj grad den s</w:t>
      </w:r>
      <w:ins w:id="13" w:author="David Birk Lauridsen" w:date="2016-03-01T22:00:00Z">
        <w:r w:rsidR="007C7E35">
          <w:rPr>
            <w:rFonts w:asciiTheme="majorHAnsi" w:hAnsiTheme="majorHAnsi"/>
          </w:rPr>
          <w:t>t</w:t>
        </w:r>
      </w:ins>
      <w:r w:rsidR="00BC454A">
        <w:rPr>
          <w:rFonts w:asciiTheme="majorHAnsi" w:hAnsiTheme="majorHAnsi"/>
        </w:rPr>
        <w:t>igende udveksling i de hanseatiske netværk</w:t>
      </w:r>
      <w:commentRangeEnd w:id="11"/>
      <w:r w:rsidR="007C7E35">
        <w:rPr>
          <w:rStyle w:val="Kommentarhenvisning"/>
        </w:rPr>
        <w:commentReference w:id="11"/>
      </w:r>
      <w:r w:rsidR="00BC454A">
        <w:rPr>
          <w:rFonts w:asciiTheme="majorHAnsi" w:hAnsiTheme="majorHAnsi"/>
        </w:rPr>
        <w:t>. Der er derfor blevet stillet forslag om at res</w:t>
      </w:r>
      <w:r w:rsidR="004D3183">
        <w:rPr>
          <w:rFonts w:asciiTheme="majorHAnsi" w:hAnsiTheme="majorHAnsi"/>
        </w:rPr>
        <w:t xml:space="preserve">ervere et større antal beboelser til flexrum, crashpads og beværtninger for republikkens gæster, og der mindes i den forbindelse om republikkens første princip, at </w:t>
      </w:r>
      <w:commentRangeStart w:id="14"/>
      <w:r w:rsidR="004D3183">
        <w:rPr>
          <w:rFonts w:asciiTheme="majorHAnsi" w:hAnsiTheme="majorHAnsi"/>
        </w:rPr>
        <w:t>“</w:t>
      </w:r>
      <w:r w:rsidR="00EE3CB8">
        <w:rPr>
          <w:rFonts w:asciiTheme="majorHAnsi" w:hAnsiTheme="majorHAnsi"/>
        </w:rPr>
        <w:t>Svendborgs befolkning til enhver tid</w:t>
      </w:r>
      <w:r w:rsidR="004D3183">
        <w:rPr>
          <w:rFonts w:asciiTheme="majorHAnsi" w:hAnsiTheme="majorHAnsi"/>
        </w:rPr>
        <w:t xml:space="preserve"> udgøres</w:t>
      </w:r>
      <w:r w:rsidR="00EE3CB8">
        <w:rPr>
          <w:rFonts w:asciiTheme="majorHAnsi" w:hAnsiTheme="majorHAnsi"/>
        </w:rPr>
        <w:t xml:space="preserve"> af dem, som bebor byen og dens opland</w:t>
      </w:r>
      <w:ins w:id="15" w:author="David Birk Lauridsen" w:date="2016-03-01T21:59:00Z">
        <w:r w:rsidR="007C7E35">
          <w:rPr>
            <w:rFonts w:asciiTheme="majorHAnsi" w:hAnsiTheme="majorHAnsi"/>
          </w:rPr>
          <w:t>”</w:t>
        </w:r>
      </w:ins>
      <w:r w:rsidR="00EE3CB8">
        <w:rPr>
          <w:rFonts w:asciiTheme="majorHAnsi" w:hAnsiTheme="majorHAnsi"/>
        </w:rPr>
        <w:t>.</w:t>
      </w:r>
      <w:commentRangeEnd w:id="14"/>
      <w:r w:rsidR="007C7E35">
        <w:rPr>
          <w:rStyle w:val="Kommentarhenvisning"/>
        </w:rPr>
        <w:commentReference w:id="14"/>
      </w:r>
    </w:p>
    <w:p w14:paraId="7E50EF6F" w14:textId="66B154DE" w:rsidR="00330596" w:rsidRPr="00EE3CB8" w:rsidDel="00342D45" w:rsidRDefault="00330596" w:rsidP="002A69EE">
      <w:pPr>
        <w:spacing w:line="360" w:lineRule="auto"/>
        <w:jc w:val="both"/>
        <w:rPr>
          <w:del w:id="16" w:author="David Birk Lauridsen" w:date="2016-03-01T22:07:00Z"/>
          <w:rFonts w:asciiTheme="majorHAnsi" w:hAnsiTheme="majorHAnsi"/>
        </w:rPr>
      </w:pPr>
    </w:p>
    <w:p w14:paraId="5236882E" w14:textId="6C6D25BF" w:rsidR="007C7E35" w:rsidRPr="007C7E35" w:rsidDel="00342D45" w:rsidRDefault="007C7E35" w:rsidP="002A69EE">
      <w:pPr>
        <w:spacing w:line="360" w:lineRule="auto"/>
        <w:jc w:val="both"/>
        <w:rPr>
          <w:del w:id="17" w:author="David Birk Lauridsen" w:date="2016-03-01T22:07:00Z"/>
          <w:rFonts w:asciiTheme="majorHAnsi" w:hAnsiTheme="majorHAnsi"/>
          <w:i/>
          <w:rPrChange w:id="18" w:author="David Birk Lauridsen" w:date="2016-03-01T22:02:00Z">
            <w:rPr>
              <w:del w:id="19" w:author="David Birk Lauridsen" w:date="2016-03-01T22:07:00Z"/>
              <w:rFonts w:asciiTheme="majorHAnsi" w:hAnsiTheme="majorHAnsi"/>
            </w:rPr>
          </w:rPrChange>
        </w:rPr>
      </w:pPr>
    </w:p>
    <w:p w14:paraId="2BA69CDB" w14:textId="19CB1136" w:rsidR="00EA5C9C" w:rsidRPr="00EE3CB8" w:rsidDel="00342D45" w:rsidRDefault="00EA5C9C" w:rsidP="002A69EE">
      <w:pPr>
        <w:spacing w:line="360" w:lineRule="auto"/>
        <w:jc w:val="both"/>
        <w:rPr>
          <w:del w:id="20" w:author="David Birk Lauridsen" w:date="2016-03-01T22:07:00Z"/>
          <w:rFonts w:asciiTheme="majorHAnsi" w:hAnsiTheme="majorHAnsi"/>
        </w:rPr>
      </w:pPr>
    </w:p>
    <w:p w14:paraId="63714D81" w14:textId="3C11A93B" w:rsidR="00330596" w:rsidRPr="00EE3CB8" w:rsidDel="00342D45" w:rsidRDefault="00330596" w:rsidP="002A69EE">
      <w:pPr>
        <w:spacing w:line="360" w:lineRule="auto"/>
        <w:jc w:val="both"/>
        <w:rPr>
          <w:del w:id="21" w:author="David Birk Lauridsen" w:date="2016-03-01T22:07:00Z"/>
          <w:rFonts w:asciiTheme="majorHAnsi" w:hAnsiTheme="majorHAnsi"/>
        </w:rPr>
      </w:pPr>
    </w:p>
    <w:p w14:paraId="0CB72709" w14:textId="0C961B72" w:rsidR="00330596" w:rsidRPr="00EE3CB8" w:rsidDel="00342D45" w:rsidRDefault="00330596" w:rsidP="002A69EE">
      <w:pPr>
        <w:spacing w:line="360" w:lineRule="auto"/>
        <w:jc w:val="both"/>
        <w:rPr>
          <w:del w:id="22" w:author="David Birk Lauridsen" w:date="2016-03-01T22:07:00Z"/>
          <w:rFonts w:asciiTheme="majorHAnsi" w:hAnsiTheme="majorHAnsi"/>
        </w:rPr>
      </w:pPr>
    </w:p>
    <w:p w14:paraId="69612E3A" w14:textId="77777777" w:rsidR="00330596" w:rsidRPr="00EE3CB8" w:rsidRDefault="00330596" w:rsidP="002A69EE">
      <w:pPr>
        <w:spacing w:line="360" w:lineRule="auto"/>
        <w:jc w:val="both"/>
        <w:rPr>
          <w:rFonts w:asciiTheme="majorHAnsi" w:hAnsiTheme="majorHAnsi"/>
        </w:rPr>
      </w:pPr>
    </w:p>
    <w:p w14:paraId="50375C7B" w14:textId="77777777" w:rsidR="00330596" w:rsidRPr="00EE3CB8" w:rsidRDefault="00330596" w:rsidP="002A69EE">
      <w:pPr>
        <w:spacing w:line="360" w:lineRule="auto"/>
        <w:jc w:val="both"/>
        <w:rPr>
          <w:rFonts w:asciiTheme="majorHAnsi" w:hAnsiTheme="majorHAnsi"/>
          <w:i/>
        </w:rPr>
      </w:pPr>
    </w:p>
    <w:p w14:paraId="76E3CCB9" w14:textId="77777777" w:rsidR="00330596" w:rsidRPr="00EE3CB8" w:rsidRDefault="00330596" w:rsidP="002A69EE">
      <w:pPr>
        <w:spacing w:line="360" w:lineRule="auto"/>
        <w:jc w:val="both"/>
        <w:rPr>
          <w:rFonts w:asciiTheme="majorHAnsi" w:hAnsiTheme="majorHAnsi"/>
        </w:rPr>
      </w:pPr>
    </w:p>
    <w:sectPr w:rsidR="00330596" w:rsidRPr="00EE3CB8" w:rsidSect="00C03FAC">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Birk Lauridsen" w:date="2016-03-01T22:34:00Z" w:initials="DBL">
    <w:p w14:paraId="66228024" w14:textId="43F8C289" w:rsidR="00F2065A" w:rsidRDefault="00F2065A">
      <w:pPr>
        <w:pStyle w:val="Kommentartekst"/>
      </w:pPr>
      <w:r>
        <w:rPr>
          <w:rStyle w:val="Kommentarhenvisning"/>
        </w:rPr>
        <w:annotationRef/>
      </w:r>
      <w:r>
        <w:t>Fedt greb! Det er et referat!</w:t>
      </w:r>
      <w:bookmarkStart w:id="1" w:name="_GoBack"/>
      <w:bookmarkEnd w:id="1"/>
    </w:p>
  </w:comment>
  <w:comment w:id="2" w:author="David Birk Lauridsen" w:date="2016-03-01T21:53:00Z" w:initials="DBL">
    <w:p w14:paraId="70F1C680" w14:textId="570CDDF0" w:rsidR="009D68C1" w:rsidRDefault="009D68C1">
      <w:pPr>
        <w:pStyle w:val="Kommentartekst"/>
      </w:pPr>
      <w:r>
        <w:rPr>
          <w:rStyle w:val="Kommentarhenvisning"/>
        </w:rPr>
        <w:annotationRef/>
      </w:r>
      <w:r>
        <w:t>Fedt!</w:t>
      </w:r>
    </w:p>
  </w:comment>
  <w:comment w:id="3" w:author="David Birk Lauridsen" w:date="2016-03-01T21:53:00Z" w:initials="DBL">
    <w:p w14:paraId="23AB33A7" w14:textId="748C4C96" w:rsidR="009D68C1" w:rsidRDefault="009D68C1">
      <w:pPr>
        <w:pStyle w:val="Kommentartekst"/>
      </w:pPr>
      <w:r>
        <w:rPr>
          <w:rStyle w:val="Kommentarhenvisning"/>
        </w:rPr>
        <w:annotationRef/>
      </w:r>
      <w:r>
        <w:t>Jada!</w:t>
      </w:r>
    </w:p>
  </w:comment>
  <w:comment w:id="4" w:author="David Birk Lauridsen" w:date="2016-03-01T21:54:00Z" w:initials="DBL">
    <w:p w14:paraId="45631CD7" w14:textId="4C28FD45" w:rsidR="009D68C1" w:rsidRDefault="009D68C1">
      <w:pPr>
        <w:pStyle w:val="Kommentartekst"/>
      </w:pPr>
      <w:r>
        <w:rPr>
          <w:rStyle w:val="Kommentarhenvisning"/>
        </w:rPr>
        <w:annotationRef/>
      </w:r>
      <w:r>
        <w:t>Af hvad?</w:t>
      </w:r>
    </w:p>
  </w:comment>
  <w:comment w:id="5" w:author="David Birk Lauridsen" w:date="2016-03-01T21:54:00Z" w:initials="DBL">
    <w:p w14:paraId="5B8912F0" w14:textId="4A217ECF" w:rsidR="009D68C1" w:rsidRDefault="009D68C1">
      <w:pPr>
        <w:pStyle w:val="Kommentartekst"/>
      </w:pPr>
      <w:r>
        <w:rPr>
          <w:rStyle w:val="Kommentarhenvisning"/>
        </w:rPr>
        <w:annotationRef/>
      </w:r>
      <w:r>
        <w:t>I lovet it</w:t>
      </w:r>
    </w:p>
  </w:comment>
  <w:comment w:id="7" w:author="David Birk Lauridsen" w:date="2016-03-01T21:57:00Z" w:initials="DBL">
    <w:p w14:paraId="5FB07747" w14:textId="376A82C1" w:rsidR="007C7E35" w:rsidRDefault="007C7E35">
      <w:pPr>
        <w:pStyle w:val="Kommentartekst"/>
      </w:pPr>
      <w:r>
        <w:rPr>
          <w:rStyle w:val="Kommentarhenvisning"/>
        </w:rPr>
        <w:annotationRef/>
      </w:r>
      <w:r>
        <w:t>Dette ord giver 0 hits på google – men jeg troede det var noget – fedt!</w:t>
      </w:r>
    </w:p>
  </w:comment>
  <w:comment w:id="6" w:author="David Birk Lauridsen" w:date="2016-03-01T21:57:00Z" w:initials="DBL">
    <w:p w14:paraId="0C270520" w14:textId="14EF7A2B" w:rsidR="007C7E35" w:rsidRDefault="007C7E35">
      <w:pPr>
        <w:pStyle w:val="Kommentartekst"/>
      </w:pPr>
      <w:r>
        <w:rPr>
          <w:rStyle w:val="Kommentarhenvisning"/>
        </w:rPr>
        <w:annotationRef/>
      </w:r>
      <w:r>
        <w:t>Jeg sulter efter flere detaljer i alt – men er helt med på det er formatet – det hele er potens. Men måske dette kunne have lidt mere potensskabende – give et hint mere?  (hvis man skulle være meget skarp kunne man overveje helt at skippe afsnittet – av – det er det svageste)</w:t>
      </w:r>
    </w:p>
  </w:comment>
  <w:comment w:id="11" w:author="David Birk Lauridsen" w:date="2016-03-01T22:01:00Z" w:initials="DBL">
    <w:p w14:paraId="0CC2D4BC" w14:textId="525031C9" w:rsidR="007C7E35" w:rsidRDefault="007C7E35">
      <w:pPr>
        <w:pStyle w:val="Kommentartekst"/>
      </w:pPr>
      <w:r>
        <w:rPr>
          <w:rStyle w:val="Kommentarhenvisning"/>
        </w:rPr>
        <w:annotationRef/>
      </w:r>
      <w:r>
        <w:t xml:space="preserve">Måske går det lidt i tomgang her? </w:t>
      </w:r>
    </w:p>
  </w:comment>
  <w:comment w:id="14" w:author="David Birk Lauridsen" w:date="2016-03-01T21:59:00Z" w:initials="DBL">
    <w:p w14:paraId="61EFABAB" w14:textId="0EFE2658" w:rsidR="007C7E35" w:rsidRDefault="007C7E35">
      <w:pPr>
        <w:pStyle w:val="Kommentartekst"/>
      </w:pPr>
      <w:r>
        <w:rPr>
          <w:rStyle w:val="Kommentarhenvisning"/>
        </w:rPr>
        <w:annotationRef/>
      </w:r>
      <w:r>
        <w:t>Meget fedt.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228024" w15:done="0"/>
  <w15:commentEx w15:paraId="70F1C680" w15:done="0"/>
  <w15:commentEx w15:paraId="23AB33A7" w15:done="0"/>
  <w15:commentEx w15:paraId="45631CD7" w15:done="0"/>
  <w15:commentEx w15:paraId="5B8912F0" w15:done="0"/>
  <w15:commentEx w15:paraId="5FB07747" w15:done="0"/>
  <w15:commentEx w15:paraId="0C270520" w15:done="0"/>
  <w15:commentEx w15:paraId="0CC2D4BC" w15:done="0"/>
  <w15:commentEx w15:paraId="61EFAB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irk Lauridsen">
    <w15:presenceInfo w15:providerId="None" w15:userId="David Birk Lauri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96"/>
    <w:rsid w:val="000C63F0"/>
    <w:rsid w:val="00173755"/>
    <w:rsid w:val="001F4D1A"/>
    <w:rsid w:val="0025187E"/>
    <w:rsid w:val="002A69EE"/>
    <w:rsid w:val="00330596"/>
    <w:rsid w:val="00342D45"/>
    <w:rsid w:val="0041303C"/>
    <w:rsid w:val="004D3183"/>
    <w:rsid w:val="004E7DC6"/>
    <w:rsid w:val="006B1146"/>
    <w:rsid w:val="0071735C"/>
    <w:rsid w:val="007C7E35"/>
    <w:rsid w:val="00817A8E"/>
    <w:rsid w:val="008C7C12"/>
    <w:rsid w:val="009D68C1"/>
    <w:rsid w:val="00A9456E"/>
    <w:rsid w:val="00AB423D"/>
    <w:rsid w:val="00AB4DA8"/>
    <w:rsid w:val="00B01A4F"/>
    <w:rsid w:val="00B1025D"/>
    <w:rsid w:val="00B74D09"/>
    <w:rsid w:val="00BC454A"/>
    <w:rsid w:val="00C03FAC"/>
    <w:rsid w:val="00CA2D0B"/>
    <w:rsid w:val="00CB144A"/>
    <w:rsid w:val="00D23A0A"/>
    <w:rsid w:val="00D81D7F"/>
    <w:rsid w:val="00E44EDA"/>
    <w:rsid w:val="00E9212A"/>
    <w:rsid w:val="00EA249F"/>
    <w:rsid w:val="00EA5C9C"/>
    <w:rsid w:val="00EE3CB8"/>
    <w:rsid w:val="00F2065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5D2D8"/>
  <w14:defaultImageDpi w14:val="300"/>
  <w15:docId w15:val="{C1028EB2-7A9C-40B2-A9B9-C6D47540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30596"/>
    <w:pPr>
      <w:spacing w:before="100" w:beforeAutospacing="1" w:after="100" w:afterAutospacing="1"/>
    </w:pPr>
    <w:rPr>
      <w:rFonts w:ascii="Times" w:hAnsi="Times" w:cs="Times New Roman"/>
      <w:sz w:val="20"/>
      <w:szCs w:val="20"/>
    </w:rPr>
  </w:style>
  <w:style w:type="character" w:styleId="Kommentarhenvisning">
    <w:name w:val="annotation reference"/>
    <w:basedOn w:val="Standardskrifttypeiafsnit"/>
    <w:uiPriority w:val="99"/>
    <w:semiHidden/>
    <w:unhideWhenUsed/>
    <w:rsid w:val="009D68C1"/>
    <w:rPr>
      <w:sz w:val="16"/>
      <w:szCs w:val="16"/>
    </w:rPr>
  </w:style>
  <w:style w:type="paragraph" w:styleId="Kommentartekst">
    <w:name w:val="annotation text"/>
    <w:basedOn w:val="Normal"/>
    <w:link w:val="KommentartekstTegn"/>
    <w:uiPriority w:val="99"/>
    <w:semiHidden/>
    <w:unhideWhenUsed/>
    <w:rsid w:val="009D68C1"/>
    <w:rPr>
      <w:sz w:val="20"/>
      <w:szCs w:val="20"/>
    </w:rPr>
  </w:style>
  <w:style w:type="character" w:customStyle="1" w:styleId="KommentartekstTegn">
    <w:name w:val="Kommentartekst Tegn"/>
    <w:basedOn w:val="Standardskrifttypeiafsnit"/>
    <w:link w:val="Kommentartekst"/>
    <w:uiPriority w:val="99"/>
    <w:semiHidden/>
    <w:rsid w:val="009D68C1"/>
    <w:rPr>
      <w:sz w:val="20"/>
      <w:szCs w:val="20"/>
    </w:rPr>
  </w:style>
  <w:style w:type="paragraph" w:styleId="Kommentaremne">
    <w:name w:val="annotation subject"/>
    <w:basedOn w:val="Kommentartekst"/>
    <w:next w:val="Kommentartekst"/>
    <w:link w:val="KommentaremneTegn"/>
    <w:uiPriority w:val="99"/>
    <w:semiHidden/>
    <w:unhideWhenUsed/>
    <w:rsid w:val="009D68C1"/>
    <w:rPr>
      <w:b/>
      <w:bCs/>
    </w:rPr>
  </w:style>
  <w:style w:type="character" w:customStyle="1" w:styleId="KommentaremneTegn">
    <w:name w:val="Kommentaremne Tegn"/>
    <w:basedOn w:val="KommentartekstTegn"/>
    <w:link w:val="Kommentaremne"/>
    <w:uiPriority w:val="99"/>
    <w:semiHidden/>
    <w:rsid w:val="009D68C1"/>
    <w:rPr>
      <w:b/>
      <w:bCs/>
      <w:sz w:val="20"/>
      <w:szCs w:val="20"/>
    </w:rPr>
  </w:style>
  <w:style w:type="paragraph" w:styleId="Markeringsbobletekst">
    <w:name w:val="Balloon Text"/>
    <w:basedOn w:val="Normal"/>
    <w:link w:val="MarkeringsbobletekstTegn"/>
    <w:uiPriority w:val="99"/>
    <w:semiHidden/>
    <w:unhideWhenUsed/>
    <w:rsid w:val="009D68C1"/>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D6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58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459B7-511B-4A2E-BC3C-162EAE71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416</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Katzeff</dc:creator>
  <cp:keywords/>
  <dc:description/>
  <cp:lastModifiedBy>David Birk Lauridsen</cp:lastModifiedBy>
  <cp:revision>4</cp:revision>
  <dcterms:created xsi:type="dcterms:W3CDTF">2016-03-01T21:07:00Z</dcterms:created>
  <dcterms:modified xsi:type="dcterms:W3CDTF">2016-03-01T21:34:00Z</dcterms:modified>
</cp:coreProperties>
</file>